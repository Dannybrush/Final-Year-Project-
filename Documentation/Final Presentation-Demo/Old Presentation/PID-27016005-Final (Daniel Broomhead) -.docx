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9B8C38" w14:textId="77777777" w:rsidR="0053247D" w:rsidRDefault="002D2F7C">
      <w:pPr>
        <w:pStyle w:val="Title"/>
        <w:jc w:val="center"/>
        <w:rPr>
          <w:rFonts w:ascii="Times New Roman" w:hAnsi="Times New Roman" w:cs="Times New Roman"/>
          <w:sz w:val="36"/>
          <w:szCs w:val="36"/>
        </w:rPr>
      </w:pPr>
      <w:r>
        <w:rPr>
          <w:rFonts w:ascii="Times New Roman" w:hAnsi="Times New Roman" w:cs="Times New Roman"/>
          <w:sz w:val="36"/>
          <w:szCs w:val="36"/>
        </w:rPr>
        <w:t>Individual Project   (CS3IP16)</w:t>
      </w:r>
    </w:p>
    <w:p w14:paraId="695F049A" w14:textId="77777777" w:rsidR="0053247D" w:rsidRDefault="0053247D">
      <w:pPr>
        <w:pStyle w:val="Title"/>
        <w:jc w:val="center"/>
        <w:rPr>
          <w:rFonts w:ascii="Times New Roman" w:hAnsi="Times New Roman" w:cs="Times New Roman"/>
          <w:sz w:val="28"/>
          <w:szCs w:val="28"/>
        </w:rPr>
      </w:pPr>
    </w:p>
    <w:p w14:paraId="7D4073FD" w14:textId="77777777" w:rsidR="0053247D" w:rsidRDefault="002D2F7C">
      <w:pPr>
        <w:pStyle w:val="Title"/>
        <w:jc w:val="center"/>
        <w:rPr>
          <w:rFonts w:ascii="Times New Roman" w:hAnsi="Times New Roman" w:cs="Times New Roman"/>
          <w:sz w:val="28"/>
          <w:szCs w:val="28"/>
        </w:rPr>
      </w:pPr>
      <w:r>
        <w:rPr>
          <w:rFonts w:ascii="Times New Roman" w:hAnsi="Times New Roman" w:cs="Times New Roman"/>
          <w:sz w:val="28"/>
          <w:szCs w:val="28"/>
        </w:rPr>
        <w:t>Department of Computer Science</w:t>
      </w:r>
    </w:p>
    <w:p w14:paraId="2CAEAE44" w14:textId="77777777" w:rsidR="0053247D" w:rsidRDefault="002D2F7C">
      <w:pPr>
        <w:pStyle w:val="Title"/>
        <w:jc w:val="center"/>
        <w:rPr>
          <w:rFonts w:ascii="Times New Roman" w:hAnsi="Times New Roman" w:cs="Times New Roman"/>
          <w:sz w:val="28"/>
          <w:szCs w:val="28"/>
        </w:rPr>
      </w:pPr>
      <w:r>
        <w:rPr>
          <w:rFonts w:ascii="Times New Roman" w:hAnsi="Times New Roman" w:cs="Times New Roman"/>
          <w:sz w:val="28"/>
          <w:szCs w:val="28"/>
        </w:rPr>
        <w:t>University of Reading</w:t>
      </w:r>
    </w:p>
    <w:p w14:paraId="44603C32" w14:textId="77777777" w:rsidR="0053247D" w:rsidRDefault="002D2F7C">
      <w:pPr>
        <w:pStyle w:val="Title"/>
        <w:jc w:val="center"/>
        <w:rPr>
          <w:rFonts w:ascii="Times New Roman" w:hAnsi="Times New Roman" w:cs="Times New Roman"/>
        </w:rPr>
      </w:pPr>
      <w:r>
        <w:rPr>
          <w:rFonts w:ascii="Times New Roman" w:hAnsi="Times New Roman" w:cs="Times New Roman"/>
        </w:rPr>
        <w:br/>
        <w:t>Project Initiation Document</w:t>
      </w:r>
    </w:p>
    <w:p w14:paraId="3AF22DAB" w14:textId="77777777" w:rsidR="0053247D" w:rsidRDefault="0053247D">
      <w:pPr>
        <w:pStyle w:val="Title"/>
        <w:jc w:val="center"/>
        <w:rPr>
          <w:rFonts w:ascii="Times New Roman" w:hAnsi="Times New Roman" w:cs="Times New Roman"/>
          <w:sz w:val="36"/>
          <w:szCs w:val="36"/>
        </w:rPr>
      </w:pPr>
    </w:p>
    <w:p w14:paraId="77CEDB59" w14:textId="77777777" w:rsidR="0053247D" w:rsidRDefault="002D2F7C">
      <w:pPr>
        <w:pStyle w:val="Heading2"/>
        <w:jc w:val="center"/>
        <w:rPr>
          <w:rFonts w:ascii="Times New Roman" w:hAnsi="Times New Roman" w:cs="Times New Roman"/>
          <w:sz w:val="32"/>
          <w:szCs w:val="32"/>
        </w:rPr>
      </w:pPr>
      <w:r>
        <w:rPr>
          <w:rFonts w:ascii="Times New Roman" w:hAnsi="Times New Roman" w:cs="Times New Roman"/>
          <w:sz w:val="32"/>
          <w:szCs w:val="32"/>
        </w:rPr>
        <w:t>PID Sign-Off</w:t>
      </w:r>
    </w:p>
    <w:tbl>
      <w:tblPr>
        <w:tblStyle w:val="TableGrid"/>
        <w:tblW w:w="7576" w:type="dxa"/>
        <w:jc w:val="center"/>
        <w:tblLook w:val="04A0" w:firstRow="1" w:lastRow="0" w:firstColumn="1" w:lastColumn="0" w:noHBand="0" w:noVBand="1"/>
      </w:tblPr>
      <w:tblGrid>
        <w:gridCol w:w="2784"/>
        <w:gridCol w:w="4792"/>
      </w:tblGrid>
      <w:tr w:rsidR="0053247D" w14:paraId="374BD0AD" w14:textId="77777777">
        <w:trPr>
          <w:trHeight w:val="340"/>
          <w:jc w:val="center"/>
        </w:trPr>
        <w:tc>
          <w:tcPr>
            <w:tcW w:w="2784" w:type="dxa"/>
            <w:shd w:val="clear" w:color="auto" w:fill="auto"/>
            <w:tcMar>
              <w:left w:w="108" w:type="dxa"/>
            </w:tcMar>
            <w:vAlign w:val="center"/>
          </w:tcPr>
          <w:p w14:paraId="55C1EA8E" w14:textId="77777777" w:rsidR="0053247D" w:rsidRDefault="002D2F7C">
            <w:pPr>
              <w:spacing w:after="0" w:line="240" w:lineRule="auto"/>
              <w:rPr>
                <w:rFonts w:ascii="Times New Roman" w:hAnsi="Times New Roman" w:cs="Times New Roman"/>
                <w:b/>
              </w:rPr>
            </w:pPr>
            <w:r>
              <w:rPr>
                <w:rFonts w:ascii="Times New Roman" w:hAnsi="Times New Roman" w:cs="Times New Roman"/>
                <w:b/>
              </w:rPr>
              <w:t>Student No.</w:t>
            </w:r>
          </w:p>
        </w:tc>
        <w:tc>
          <w:tcPr>
            <w:tcW w:w="4791" w:type="dxa"/>
            <w:shd w:val="clear" w:color="auto" w:fill="auto"/>
            <w:tcMar>
              <w:left w:w="108" w:type="dxa"/>
            </w:tcMar>
            <w:vAlign w:val="center"/>
          </w:tcPr>
          <w:p w14:paraId="0B5021EE" w14:textId="77777777" w:rsidR="0053247D" w:rsidRDefault="0053247D">
            <w:pPr>
              <w:spacing w:after="0" w:line="240" w:lineRule="auto"/>
              <w:rPr>
                <w:rFonts w:ascii="Times New Roman" w:hAnsi="Times New Roman" w:cs="Times New Roman"/>
                <w:b/>
              </w:rPr>
            </w:pPr>
          </w:p>
          <w:p w14:paraId="1C3260DC" w14:textId="77777777" w:rsidR="0053247D" w:rsidRDefault="002D2F7C">
            <w:pPr>
              <w:spacing w:after="0" w:line="240" w:lineRule="auto"/>
              <w:rPr>
                <w:rFonts w:ascii="Times New Roman" w:hAnsi="Times New Roman" w:cs="Times New Roman"/>
                <w:b/>
              </w:rPr>
            </w:pPr>
            <w:r>
              <w:rPr>
                <w:rFonts w:ascii="Times New Roman" w:hAnsi="Times New Roman" w:cs="Times New Roman"/>
                <w:b/>
              </w:rPr>
              <w:t>27016005</w:t>
            </w:r>
          </w:p>
          <w:p w14:paraId="53BA90A4" w14:textId="77777777" w:rsidR="0053247D" w:rsidRDefault="0053247D">
            <w:pPr>
              <w:spacing w:after="0" w:line="240" w:lineRule="auto"/>
              <w:rPr>
                <w:rFonts w:ascii="Times New Roman" w:hAnsi="Times New Roman" w:cs="Times New Roman"/>
                <w:b/>
              </w:rPr>
            </w:pPr>
          </w:p>
        </w:tc>
      </w:tr>
      <w:tr w:rsidR="0053247D" w14:paraId="2284E3CD" w14:textId="77777777">
        <w:trPr>
          <w:trHeight w:val="340"/>
          <w:jc w:val="center"/>
        </w:trPr>
        <w:tc>
          <w:tcPr>
            <w:tcW w:w="2784" w:type="dxa"/>
            <w:shd w:val="clear" w:color="auto" w:fill="auto"/>
            <w:tcMar>
              <w:left w:w="108" w:type="dxa"/>
            </w:tcMar>
            <w:vAlign w:val="center"/>
          </w:tcPr>
          <w:p w14:paraId="7291424E" w14:textId="77777777" w:rsidR="0053247D" w:rsidRDefault="002D2F7C">
            <w:pPr>
              <w:spacing w:after="0" w:line="240" w:lineRule="auto"/>
              <w:rPr>
                <w:rFonts w:ascii="Times New Roman" w:hAnsi="Times New Roman" w:cs="Times New Roman"/>
                <w:b/>
              </w:rPr>
            </w:pPr>
            <w:r>
              <w:rPr>
                <w:rFonts w:ascii="Times New Roman" w:hAnsi="Times New Roman" w:cs="Times New Roman"/>
                <w:b/>
              </w:rPr>
              <w:t>Student Name</w:t>
            </w:r>
          </w:p>
        </w:tc>
        <w:tc>
          <w:tcPr>
            <w:tcW w:w="4791" w:type="dxa"/>
            <w:shd w:val="clear" w:color="auto" w:fill="auto"/>
            <w:tcMar>
              <w:left w:w="108" w:type="dxa"/>
            </w:tcMar>
            <w:vAlign w:val="center"/>
          </w:tcPr>
          <w:p w14:paraId="49A992C9" w14:textId="77777777" w:rsidR="0053247D" w:rsidRDefault="0053247D">
            <w:pPr>
              <w:spacing w:after="0" w:line="240" w:lineRule="auto"/>
              <w:rPr>
                <w:rFonts w:ascii="Times New Roman" w:hAnsi="Times New Roman" w:cs="Times New Roman"/>
                <w:b/>
              </w:rPr>
            </w:pPr>
          </w:p>
          <w:p w14:paraId="09710AF4" w14:textId="77777777" w:rsidR="0053247D" w:rsidRDefault="002D2F7C">
            <w:pPr>
              <w:spacing w:after="0" w:line="240" w:lineRule="auto"/>
              <w:rPr>
                <w:rFonts w:ascii="Times New Roman" w:hAnsi="Times New Roman" w:cs="Times New Roman"/>
                <w:b/>
              </w:rPr>
            </w:pPr>
            <w:r>
              <w:rPr>
                <w:rFonts w:ascii="Times New Roman" w:hAnsi="Times New Roman" w:cs="Times New Roman"/>
                <w:b/>
              </w:rPr>
              <w:t>Daniel Broomhead</w:t>
            </w:r>
          </w:p>
          <w:p w14:paraId="50BDF5A0" w14:textId="77777777" w:rsidR="0053247D" w:rsidRDefault="0053247D">
            <w:pPr>
              <w:spacing w:after="0" w:line="240" w:lineRule="auto"/>
              <w:rPr>
                <w:rFonts w:ascii="Times New Roman" w:hAnsi="Times New Roman" w:cs="Times New Roman"/>
                <w:b/>
              </w:rPr>
            </w:pPr>
          </w:p>
        </w:tc>
      </w:tr>
      <w:tr w:rsidR="0053247D" w14:paraId="71C16492" w14:textId="77777777">
        <w:trPr>
          <w:trHeight w:val="816"/>
          <w:jc w:val="center"/>
        </w:trPr>
        <w:tc>
          <w:tcPr>
            <w:tcW w:w="2784" w:type="dxa"/>
            <w:shd w:val="clear" w:color="auto" w:fill="auto"/>
            <w:tcMar>
              <w:left w:w="108" w:type="dxa"/>
            </w:tcMar>
            <w:vAlign w:val="center"/>
          </w:tcPr>
          <w:p w14:paraId="5F23FFCB" w14:textId="77777777" w:rsidR="0053247D" w:rsidRDefault="002D2F7C">
            <w:pPr>
              <w:spacing w:after="0" w:line="240" w:lineRule="auto"/>
              <w:rPr>
                <w:rFonts w:ascii="Times New Roman" w:hAnsi="Times New Roman" w:cs="Times New Roman"/>
                <w:b/>
              </w:rPr>
            </w:pPr>
            <w:r>
              <w:rPr>
                <w:rFonts w:ascii="Times New Roman" w:hAnsi="Times New Roman" w:cs="Times New Roman"/>
                <w:b/>
              </w:rPr>
              <w:t>Email</w:t>
            </w:r>
          </w:p>
        </w:tc>
        <w:tc>
          <w:tcPr>
            <w:tcW w:w="4791" w:type="dxa"/>
            <w:shd w:val="clear" w:color="auto" w:fill="auto"/>
            <w:tcMar>
              <w:left w:w="108" w:type="dxa"/>
            </w:tcMar>
            <w:vAlign w:val="center"/>
          </w:tcPr>
          <w:p w14:paraId="0319042A" w14:textId="77777777" w:rsidR="0053247D" w:rsidRDefault="002D2F7C">
            <w:pPr>
              <w:spacing w:after="0" w:line="240" w:lineRule="auto"/>
              <w:rPr>
                <w:rFonts w:ascii="Times New Roman" w:hAnsi="Times New Roman" w:cs="Times New Roman"/>
                <w:b/>
              </w:rPr>
            </w:pPr>
            <w:r>
              <w:rPr>
                <w:rFonts w:ascii="Times New Roman" w:hAnsi="Times New Roman" w:cs="Times New Roman"/>
                <w:b/>
              </w:rPr>
              <w:t>D.L.Broomhead@student.reading.ac.uk</w:t>
            </w:r>
          </w:p>
        </w:tc>
      </w:tr>
      <w:tr w:rsidR="0053247D" w14:paraId="25A69B40" w14:textId="77777777">
        <w:trPr>
          <w:trHeight w:val="984"/>
          <w:jc w:val="center"/>
        </w:trPr>
        <w:tc>
          <w:tcPr>
            <w:tcW w:w="2784" w:type="dxa"/>
            <w:shd w:val="clear" w:color="auto" w:fill="auto"/>
            <w:tcMar>
              <w:left w:w="108" w:type="dxa"/>
            </w:tcMar>
            <w:vAlign w:val="center"/>
          </w:tcPr>
          <w:p w14:paraId="233C206A" w14:textId="77777777" w:rsidR="0053247D" w:rsidRDefault="002D2F7C">
            <w:pPr>
              <w:spacing w:after="0" w:line="240" w:lineRule="auto"/>
              <w:ind w:right="440"/>
              <w:rPr>
                <w:rFonts w:ascii="Times New Roman" w:hAnsi="Times New Roman" w:cs="Times New Roman"/>
                <w:b/>
              </w:rPr>
            </w:pPr>
            <w:r>
              <w:rPr>
                <w:rFonts w:ascii="Times New Roman" w:hAnsi="Times New Roman" w:cs="Times New Roman"/>
                <w:b/>
              </w:rPr>
              <w:t xml:space="preserve">Degree programme </w:t>
            </w:r>
            <w:r>
              <w:rPr>
                <w:rFonts w:ascii="Times New Roman" w:hAnsi="Times New Roman" w:cs="Times New Roman"/>
              </w:rPr>
              <w:t>(BSc CS/BSc CSwIY)</w:t>
            </w:r>
          </w:p>
        </w:tc>
        <w:tc>
          <w:tcPr>
            <w:tcW w:w="4791" w:type="dxa"/>
            <w:shd w:val="clear" w:color="auto" w:fill="auto"/>
            <w:tcMar>
              <w:left w:w="108" w:type="dxa"/>
            </w:tcMar>
            <w:vAlign w:val="center"/>
          </w:tcPr>
          <w:p w14:paraId="54B45826" w14:textId="77777777" w:rsidR="0053247D" w:rsidRDefault="002D2F7C">
            <w:pPr>
              <w:spacing w:after="0" w:line="240" w:lineRule="auto"/>
              <w:rPr>
                <w:rFonts w:ascii="Times New Roman" w:hAnsi="Times New Roman" w:cs="Times New Roman"/>
                <w:b/>
              </w:rPr>
            </w:pPr>
            <w:r>
              <w:rPr>
                <w:rFonts w:ascii="Times New Roman" w:hAnsi="Times New Roman" w:cs="Times New Roman"/>
                <w:b/>
              </w:rPr>
              <w:t>BSc CS</w:t>
            </w:r>
          </w:p>
        </w:tc>
      </w:tr>
      <w:tr w:rsidR="0053247D" w14:paraId="752C65B1" w14:textId="77777777">
        <w:trPr>
          <w:trHeight w:val="340"/>
          <w:jc w:val="center"/>
        </w:trPr>
        <w:tc>
          <w:tcPr>
            <w:tcW w:w="2784" w:type="dxa"/>
            <w:tcBorders>
              <w:right w:val="nil"/>
            </w:tcBorders>
            <w:shd w:val="clear" w:color="auto" w:fill="auto"/>
            <w:tcMar>
              <w:left w:w="108" w:type="dxa"/>
            </w:tcMar>
            <w:vAlign w:val="center"/>
          </w:tcPr>
          <w:p w14:paraId="039E99E1" w14:textId="77777777" w:rsidR="0053247D" w:rsidRDefault="0053247D">
            <w:pPr>
              <w:spacing w:after="0" w:line="240" w:lineRule="auto"/>
              <w:rPr>
                <w:rFonts w:ascii="Times New Roman" w:hAnsi="Times New Roman" w:cs="Times New Roman"/>
                <w:b/>
              </w:rPr>
            </w:pPr>
          </w:p>
        </w:tc>
        <w:tc>
          <w:tcPr>
            <w:tcW w:w="4791" w:type="dxa"/>
            <w:tcBorders>
              <w:left w:val="nil"/>
            </w:tcBorders>
            <w:shd w:val="clear" w:color="auto" w:fill="auto"/>
            <w:vAlign w:val="center"/>
          </w:tcPr>
          <w:p w14:paraId="768205FB" w14:textId="77777777" w:rsidR="0053247D" w:rsidRDefault="0053247D">
            <w:pPr>
              <w:spacing w:after="0" w:line="240" w:lineRule="auto"/>
              <w:rPr>
                <w:rFonts w:ascii="Times New Roman" w:hAnsi="Times New Roman" w:cs="Times New Roman"/>
              </w:rPr>
            </w:pPr>
          </w:p>
        </w:tc>
      </w:tr>
      <w:tr w:rsidR="0053247D" w14:paraId="5A761C0D" w14:textId="77777777">
        <w:trPr>
          <w:trHeight w:val="340"/>
          <w:jc w:val="center"/>
        </w:trPr>
        <w:tc>
          <w:tcPr>
            <w:tcW w:w="2784" w:type="dxa"/>
            <w:shd w:val="clear" w:color="auto" w:fill="auto"/>
            <w:tcMar>
              <w:left w:w="108" w:type="dxa"/>
            </w:tcMar>
            <w:vAlign w:val="center"/>
          </w:tcPr>
          <w:p w14:paraId="43462CB7" w14:textId="77777777" w:rsidR="0053247D" w:rsidRDefault="002D2F7C">
            <w:pPr>
              <w:spacing w:after="0" w:line="240" w:lineRule="auto"/>
              <w:rPr>
                <w:rFonts w:ascii="Times New Roman" w:hAnsi="Times New Roman" w:cs="Times New Roman"/>
                <w:b/>
              </w:rPr>
            </w:pPr>
            <w:r>
              <w:rPr>
                <w:rFonts w:ascii="Times New Roman" w:hAnsi="Times New Roman" w:cs="Times New Roman"/>
                <w:b/>
              </w:rPr>
              <w:t>Supervisor Name</w:t>
            </w:r>
          </w:p>
          <w:p w14:paraId="762E343B" w14:textId="77777777" w:rsidR="0053247D" w:rsidRDefault="002D2F7C">
            <w:pPr>
              <w:spacing w:after="0" w:line="240" w:lineRule="auto"/>
              <w:rPr>
                <w:rFonts w:ascii="Times New Roman" w:hAnsi="Times New Roman" w:cs="Times New Roman"/>
                <w:bCs/>
                <w:i/>
                <w:iCs/>
              </w:rPr>
            </w:pPr>
            <w:r>
              <w:rPr>
                <w:rFonts w:ascii="Times New Roman" w:hAnsi="Times New Roman" w:cs="Times New Roman"/>
                <w:bCs/>
                <w:i/>
                <w:iCs/>
                <w:sz w:val="20"/>
                <w:szCs w:val="20"/>
              </w:rPr>
              <w:t>(Consultation with supervisor is mandatory)</w:t>
            </w:r>
          </w:p>
        </w:tc>
        <w:tc>
          <w:tcPr>
            <w:tcW w:w="4791" w:type="dxa"/>
            <w:shd w:val="clear" w:color="auto" w:fill="auto"/>
            <w:tcMar>
              <w:left w:w="108" w:type="dxa"/>
            </w:tcMar>
            <w:vAlign w:val="center"/>
          </w:tcPr>
          <w:p w14:paraId="6596ADC6" w14:textId="77777777" w:rsidR="0053247D" w:rsidRDefault="0053247D">
            <w:pPr>
              <w:spacing w:after="0" w:line="240" w:lineRule="auto"/>
              <w:rPr>
                <w:rFonts w:ascii="Times New Roman" w:hAnsi="Times New Roman" w:cs="Times New Roman"/>
                <w:b/>
              </w:rPr>
            </w:pPr>
          </w:p>
          <w:p w14:paraId="609565F6" w14:textId="77777777" w:rsidR="0053247D" w:rsidRDefault="002D2F7C">
            <w:pPr>
              <w:spacing w:after="0" w:line="240" w:lineRule="auto"/>
              <w:rPr>
                <w:rFonts w:ascii="Times New Roman" w:hAnsi="Times New Roman" w:cs="Times New Roman"/>
                <w:b/>
              </w:rPr>
            </w:pPr>
            <w:r>
              <w:rPr>
                <w:rFonts w:ascii="Times New Roman" w:hAnsi="Times New Roman" w:cs="Times New Roman"/>
                <w:b/>
              </w:rPr>
              <w:t>Mohammed Al-Khafajiy</w:t>
            </w:r>
          </w:p>
          <w:p w14:paraId="5E7570D2" w14:textId="77777777" w:rsidR="0053247D" w:rsidRDefault="0053247D">
            <w:pPr>
              <w:spacing w:after="0" w:line="240" w:lineRule="auto"/>
              <w:rPr>
                <w:rFonts w:ascii="Times New Roman" w:hAnsi="Times New Roman" w:cs="Times New Roman"/>
                <w:b/>
              </w:rPr>
            </w:pPr>
          </w:p>
        </w:tc>
      </w:tr>
      <w:tr w:rsidR="0053247D" w14:paraId="0E7C7468" w14:textId="77777777">
        <w:trPr>
          <w:trHeight w:val="958"/>
          <w:jc w:val="center"/>
        </w:trPr>
        <w:tc>
          <w:tcPr>
            <w:tcW w:w="2784" w:type="dxa"/>
            <w:shd w:val="clear" w:color="auto" w:fill="auto"/>
            <w:tcMar>
              <w:left w:w="108" w:type="dxa"/>
            </w:tcMar>
            <w:vAlign w:val="center"/>
          </w:tcPr>
          <w:p w14:paraId="001F10EB" w14:textId="77777777" w:rsidR="0053247D" w:rsidRDefault="0053247D">
            <w:pPr>
              <w:spacing w:after="0" w:line="240" w:lineRule="auto"/>
              <w:rPr>
                <w:rFonts w:ascii="Times New Roman" w:hAnsi="Times New Roman" w:cs="Times New Roman"/>
                <w:bCs/>
                <w:sz w:val="20"/>
                <w:szCs w:val="20"/>
              </w:rPr>
            </w:pPr>
          </w:p>
        </w:tc>
        <w:tc>
          <w:tcPr>
            <w:tcW w:w="4791" w:type="dxa"/>
            <w:shd w:val="clear" w:color="auto" w:fill="auto"/>
            <w:tcMar>
              <w:left w:w="108" w:type="dxa"/>
            </w:tcMar>
            <w:vAlign w:val="center"/>
          </w:tcPr>
          <w:p w14:paraId="42D8B3F4" w14:textId="77777777" w:rsidR="0053247D" w:rsidRDefault="002D2F7C">
            <w:pPr>
              <w:spacing w:after="0" w:line="240" w:lineRule="auto"/>
              <w:rPr>
                <w:rFonts w:ascii="Times New Roman" w:hAnsi="Times New Roman" w:cs="Times New Roman"/>
                <w:bCs/>
                <w:sz w:val="20"/>
                <w:szCs w:val="20"/>
              </w:rPr>
            </w:pPr>
            <w:r>
              <w:rPr>
                <w:rFonts w:ascii="Times New Roman" w:hAnsi="Times New Roman" w:cs="Times New Roman"/>
                <w:bCs/>
                <w:sz w:val="20"/>
                <w:szCs w:val="20"/>
              </w:rPr>
              <w:t>Supervisor to sign  PID form on Bb (grade centre)</w:t>
            </w:r>
          </w:p>
        </w:tc>
      </w:tr>
      <w:tr w:rsidR="0053247D" w14:paraId="06B9EFF3" w14:textId="77777777">
        <w:trPr>
          <w:trHeight w:val="340"/>
          <w:jc w:val="center"/>
        </w:trPr>
        <w:tc>
          <w:tcPr>
            <w:tcW w:w="2784" w:type="dxa"/>
            <w:shd w:val="clear" w:color="auto" w:fill="auto"/>
            <w:tcMar>
              <w:left w:w="108" w:type="dxa"/>
            </w:tcMar>
            <w:vAlign w:val="center"/>
          </w:tcPr>
          <w:p w14:paraId="578A76B2" w14:textId="77777777" w:rsidR="0053247D" w:rsidRDefault="002D2F7C">
            <w:pPr>
              <w:spacing w:after="0" w:line="240" w:lineRule="auto"/>
              <w:rPr>
                <w:rFonts w:ascii="Times New Roman" w:hAnsi="Times New Roman" w:cs="Times New Roman"/>
                <w:b/>
              </w:rPr>
            </w:pPr>
            <w:r>
              <w:rPr>
                <w:rFonts w:ascii="Times New Roman" w:hAnsi="Times New Roman" w:cs="Times New Roman"/>
                <w:b/>
              </w:rPr>
              <w:t>Date</w:t>
            </w:r>
          </w:p>
        </w:tc>
        <w:tc>
          <w:tcPr>
            <w:tcW w:w="4791" w:type="dxa"/>
            <w:shd w:val="clear" w:color="auto" w:fill="auto"/>
            <w:tcMar>
              <w:left w:w="108" w:type="dxa"/>
            </w:tcMar>
            <w:vAlign w:val="center"/>
          </w:tcPr>
          <w:p w14:paraId="75F87E5A" w14:textId="77777777" w:rsidR="0053247D" w:rsidRDefault="0053247D">
            <w:pPr>
              <w:spacing w:after="0" w:line="240" w:lineRule="auto"/>
              <w:rPr>
                <w:rFonts w:ascii="Times New Roman" w:hAnsi="Times New Roman" w:cs="Times New Roman"/>
                <w:b/>
              </w:rPr>
            </w:pPr>
          </w:p>
          <w:p w14:paraId="59142DEB" w14:textId="33AEAF3E" w:rsidR="0053247D" w:rsidRDefault="005E48C2">
            <w:pPr>
              <w:spacing w:after="0" w:line="240" w:lineRule="auto"/>
              <w:rPr>
                <w:rFonts w:ascii="Times New Roman" w:hAnsi="Times New Roman" w:cs="Times New Roman"/>
                <w:b/>
              </w:rPr>
            </w:pPr>
            <w:ins w:id="0" w:author="Daniel Broomhead" w:date="2020-10-08T17:13:00Z">
              <w:r>
                <w:rPr>
                  <w:rFonts w:ascii="Times New Roman" w:hAnsi="Times New Roman" w:cs="Times New Roman"/>
                  <w:b/>
                </w:rPr>
                <w:t>08/10/2020</w:t>
              </w:r>
            </w:ins>
          </w:p>
          <w:p w14:paraId="76326782" w14:textId="77777777" w:rsidR="0053247D" w:rsidRDefault="0053247D">
            <w:pPr>
              <w:spacing w:after="0" w:line="240" w:lineRule="auto"/>
              <w:rPr>
                <w:rFonts w:ascii="Times New Roman" w:hAnsi="Times New Roman" w:cs="Times New Roman"/>
                <w:b/>
              </w:rPr>
            </w:pPr>
          </w:p>
        </w:tc>
      </w:tr>
    </w:tbl>
    <w:p w14:paraId="2636EB5C" w14:textId="77777777" w:rsidR="0053247D" w:rsidRDefault="0053247D">
      <w:pPr>
        <w:rPr>
          <w:rFonts w:ascii="Times New Roman" w:hAnsi="Times New Roman" w:cs="Times New Roman"/>
        </w:rPr>
      </w:pPr>
    </w:p>
    <w:p w14:paraId="23EFF719" w14:textId="77777777" w:rsidR="0053247D" w:rsidRDefault="002D2F7C">
      <w:pPr>
        <w:rPr>
          <w:rFonts w:ascii="Times New Roman" w:hAnsi="Times New Roman" w:cs="Times New Roman"/>
        </w:rPr>
      </w:pPr>
      <w:r>
        <w:br w:type="page"/>
      </w:r>
    </w:p>
    <w:p w14:paraId="47E74948" w14:textId="77777777" w:rsidR="0053247D" w:rsidRDefault="002D2F7C">
      <w:pPr>
        <w:pStyle w:val="Heading1"/>
        <w:rPr>
          <w:rFonts w:ascii="Times New Roman" w:hAnsi="Times New Roman" w:cs="Times New Roman"/>
        </w:rPr>
      </w:pPr>
      <w:r>
        <w:rPr>
          <w:rFonts w:ascii="Times New Roman" w:hAnsi="Times New Roman" w:cs="Times New Roman"/>
        </w:rPr>
        <w:lastRenderedPageBreak/>
        <w:t>SECTION 1 – General Information</w:t>
      </w:r>
    </w:p>
    <w:p w14:paraId="0EF328C6" w14:textId="77777777" w:rsidR="0053247D" w:rsidRDefault="002D2F7C">
      <w:pPr>
        <w:pStyle w:val="Heading2"/>
        <w:rPr>
          <w:rFonts w:ascii="Times New Roman" w:hAnsi="Times New Roman" w:cs="Times New Roman"/>
        </w:rPr>
      </w:pPr>
      <w:r>
        <w:rPr>
          <w:rFonts w:ascii="Times New Roman" w:hAnsi="Times New Roman" w:cs="Times New Roman"/>
        </w:rPr>
        <w:t>Project Identification</w:t>
      </w:r>
    </w:p>
    <w:tbl>
      <w:tblPr>
        <w:tblW w:w="9079" w:type="dxa"/>
        <w:tblInd w:w="108" w:type="dxa"/>
        <w:tblBorders>
          <w:top w:val="single" w:sz="4" w:space="0" w:color="00000A"/>
          <w:left w:val="single" w:sz="4" w:space="0" w:color="00000A"/>
          <w:right w:val="single" w:sz="4" w:space="0" w:color="00000A"/>
          <w:insideV w:val="single" w:sz="4" w:space="0" w:color="00000A"/>
        </w:tblBorders>
        <w:tblLook w:val="01E0" w:firstRow="1" w:lastRow="1" w:firstColumn="1" w:lastColumn="1" w:noHBand="0" w:noVBand="0"/>
      </w:tblPr>
      <w:tblGrid>
        <w:gridCol w:w="691"/>
        <w:gridCol w:w="8388"/>
        <w:tblGridChange w:id="1">
          <w:tblGrid>
            <w:gridCol w:w="113"/>
            <w:gridCol w:w="247"/>
            <w:gridCol w:w="360"/>
            <w:gridCol w:w="84"/>
            <w:gridCol w:w="8388"/>
          </w:tblGrid>
        </w:tblGridChange>
      </w:tblGrid>
      <w:tr w:rsidR="0053247D" w14:paraId="4D3C4FF9" w14:textId="77777777" w:rsidTr="3BD2F36E">
        <w:trPr>
          <w:cantSplit/>
          <w:trHeight w:hRule="exact" w:val="406"/>
        </w:trPr>
        <w:tc>
          <w:tcPr>
            <w:tcW w:w="691" w:type="dxa"/>
            <w:tcBorders>
              <w:top w:val="single" w:sz="4" w:space="0" w:color="00000A"/>
              <w:left w:val="single" w:sz="4" w:space="0" w:color="00000A"/>
              <w:right w:val="single" w:sz="4" w:space="0" w:color="00000A"/>
            </w:tcBorders>
            <w:shd w:val="clear" w:color="auto" w:fill="003366"/>
            <w:tcMar>
              <w:left w:w="108" w:type="dxa"/>
            </w:tcMar>
          </w:tcPr>
          <w:p w14:paraId="216FF0B3" w14:textId="77777777" w:rsidR="0053247D" w:rsidRDefault="002D2F7C">
            <w:pPr>
              <w:spacing w:before="60" w:after="60" w:line="240" w:lineRule="auto"/>
              <w:rPr>
                <w:rFonts w:ascii="Times New Roman" w:eastAsia="Times New Roman" w:hAnsi="Times New Roman" w:cs="Times New Roman"/>
                <w:b/>
                <w:color w:val="FFFFFF"/>
                <w:sz w:val="20"/>
                <w:szCs w:val="24"/>
                <w:lang w:eastAsia="en-GB"/>
              </w:rPr>
            </w:pPr>
            <w:r>
              <w:rPr>
                <w:rFonts w:ascii="Times New Roman" w:eastAsia="Times New Roman" w:hAnsi="Times New Roman" w:cs="Times New Roman"/>
                <w:b/>
                <w:color w:val="FFFFFF"/>
                <w:sz w:val="20"/>
                <w:szCs w:val="24"/>
                <w:lang w:eastAsia="en-GB"/>
              </w:rPr>
              <w:t>1.1</w:t>
            </w:r>
          </w:p>
        </w:tc>
        <w:tc>
          <w:tcPr>
            <w:tcW w:w="8387" w:type="dxa"/>
            <w:tcBorders>
              <w:top w:val="single" w:sz="4" w:space="0" w:color="00000A"/>
              <w:left w:val="single" w:sz="4" w:space="0" w:color="00000A"/>
              <w:bottom w:val="single" w:sz="4" w:space="0" w:color="00000A"/>
              <w:right w:val="single" w:sz="4" w:space="0" w:color="00000A"/>
            </w:tcBorders>
            <w:shd w:val="clear" w:color="auto" w:fill="C6D9F1" w:themeFill="text2" w:themeFillTint="33"/>
            <w:tcMar>
              <w:left w:w="108" w:type="dxa"/>
            </w:tcMar>
          </w:tcPr>
          <w:p w14:paraId="5E71C26A" w14:textId="77777777" w:rsidR="0053247D" w:rsidRDefault="002D2F7C">
            <w:pPr>
              <w:spacing w:before="60" w:after="60" w:line="240" w:lineRule="auto"/>
              <w:rPr>
                <w:rFonts w:ascii="Times New Roman" w:eastAsia="Times New Roman" w:hAnsi="Times New Roman" w:cs="Times New Roman"/>
                <w:b/>
                <w:bCs/>
                <w:sz w:val="20"/>
                <w:szCs w:val="24"/>
                <w:lang w:eastAsia="en-GB"/>
              </w:rPr>
            </w:pPr>
            <w:r>
              <w:rPr>
                <w:rFonts w:ascii="Times New Roman" w:eastAsia="Times New Roman" w:hAnsi="Times New Roman" w:cs="Times New Roman"/>
                <w:b/>
                <w:bCs/>
                <w:sz w:val="20"/>
                <w:szCs w:val="24"/>
                <w:lang w:eastAsia="en-GB"/>
              </w:rPr>
              <w:t>Project Title</w:t>
            </w:r>
          </w:p>
        </w:tc>
      </w:tr>
      <w:tr w:rsidR="0053247D" w14:paraId="06D00942" w14:textId="77777777" w:rsidTr="3BD2F36E">
        <w:trPr>
          <w:cantSplit/>
        </w:trPr>
        <w:tc>
          <w:tcPr>
            <w:tcW w:w="691" w:type="dxa"/>
            <w:tcBorders>
              <w:left w:val="single" w:sz="4" w:space="0" w:color="00000A"/>
              <w:bottom w:val="single" w:sz="4" w:space="0" w:color="00000A"/>
              <w:right w:val="single" w:sz="4" w:space="0" w:color="00000A"/>
            </w:tcBorders>
            <w:shd w:val="clear" w:color="auto" w:fill="003366"/>
            <w:tcMar>
              <w:left w:w="108" w:type="dxa"/>
            </w:tcMar>
          </w:tcPr>
          <w:p w14:paraId="1DD4D9C7" w14:textId="77777777" w:rsidR="0053247D" w:rsidRDefault="0053247D">
            <w:pPr>
              <w:spacing w:before="60" w:after="60" w:line="240" w:lineRule="auto"/>
              <w:rPr>
                <w:rFonts w:ascii="Times New Roman" w:eastAsia="Times New Roman" w:hAnsi="Times New Roman" w:cs="Times New Roman"/>
                <w:color w:val="FFFFFF"/>
                <w:sz w:val="20"/>
                <w:szCs w:val="24"/>
                <w:lang w:eastAsia="en-GB"/>
              </w:rPr>
            </w:pPr>
          </w:p>
        </w:tc>
        <w:tc>
          <w:tcPr>
            <w:tcW w:w="83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9B3645D" w14:textId="77777777" w:rsidR="0053247D" w:rsidRDefault="0053247D">
            <w:pPr>
              <w:spacing w:after="0" w:line="240" w:lineRule="auto"/>
              <w:rPr>
                <w:rFonts w:ascii="Times New Roman" w:eastAsia="Times New Roman" w:hAnsi="Times New Roman" w:cs="Times New Roman"/>
                <w:sz w:val="20"/>
                <w:szCs w:val="24"/>
                <w:lang w:eastAsia="en-GB"/>
              </w:rPr>
            </w:pPr>
          </w:p>
          <w:p w14:paraId="421DF8AF" w14:textId="77777777" w:rsidR="0053247D" w:rsidRDefault="002D2F7C" w:rsidP="3BD2F36E">
            <w:pPr>
              <w:spacing w:after="0" w:line="240" w:lineRule="auto"/>
              <w:rPr>
                <w:del w:id="2" w:author="Daniel Broomhead" w:date="2020-10-08T15:00:00Z"/>
                <w:rFonts w:ascii="Times New Roman" w:hAnsi="Times New Roman"/>
                <w:sz w:val="20"/>
                <w:szCs w:val="20"/>
              </w:rPr>
            </w:pPr>
            <w:del w:id="3" w:author="Daniel Broomhead" w:date="2020-10-08T15:00:00Z">
              <w:r w:rsidRPr="3BD2F36E" w:rsidDel="3BD2F36E">
                <w:rPr>
                  <w:rFonts w:ascii="Times New Roman" w:hAnsi="Times New Roman"/>
                  <w:sz w:val="20"/>
                  <w:szCs w:val="20"/>
                </w:rPr>
                <w:delText>Production, Delivery, Deployment and implementation of a RAT style software</w:delText>
              </w:r>
            </w:del>
          </w:p>
          <w:p w14:paraId="12DA348F" w14:textId="77777777" w:rsidR="0053247D" w:rsidRDefault="0053247D">
            <w:pPr>
              <w:spacing w:after="0" w:line="240" w:lineRule="auto"/>
              <w:rPr>
                <w:rFonts w:ascii="Times New Roman" w:hAnsi="Times New Roman"/>
                <w:sz w:val="20"/>
              </w:rPr>
            </w:pPr>
          </w:p>
          <w:p w14:paraId="581F0367" w14:textId="77777777" w:rsidR="0053247D" w:rsidRPr="0065269B" w:rsidRDefault="002D2F7C">
            <w:pPr>
              <w:spacing w:after="0" w:line="240" w:lineRule="auto"/>
              <w:rPr>
                <w:b/>
                <w:bCs/>
              </w:rPr>
            </w:pPr>
            <w:r w:rsidRPr="0065269B">
              <w:rPr>
                <w:rFonts w:ascii="Times New Roman" w:hAnsi="Times New Roman"/>
                <w:b/>
                <w:bCs/>
                <w:sz w:val="20"/>
              </w:rPr>
              <w:t xml:space="preserve">Investigating the parallels between using a RAT-style software for malicious intent and virtuous purposes. </w:t>
            </w:r>
          </w:p>
          <w:p w14:paraId="38D25BC3" w14:textId="77777777" w:rsidR="0053247D" w:rsidRDefault="0053247D">
            <w:pPr>
              <w:spacing w:after="0" w:line="240" w:lineRule="auto"/>
              <w:rPr>
                <w:rFonts w:ascii="Times New Roman" w:hAnsi="Times New Roman"/>
                <w:sz w:val="20"/>
              </w:rPr>
            </w:pPr>
          </w:p>
          <w:p w14:paraId="79171D68" w14:textId="77777777" w:rsidR="0053247D" w:rsidRDefault="0053247D">
            <w:pPr>
              <w:spacing w:after="0" w:line="240" w:lineRule="auto"/>
              <w:rPr>
                <w:rFonts w:ascii="Times New Roman" w:eastAsia="Times New Roman" w:hAnsi="Times New Roman" w:cs="Times New Roman"/>
                <w:sz w:val="20"/>
                <w:szCs w:val="24"/>
                <w:lang w:eastAsia="en-GB"/>
              </w:rPr>
            </w:pPr>
          </w:p>
        </w:tc>
      </w:tr>
      <w:tr w:rsidR="0053247D" w14:paraId="1BFA459D" w14:textId="77777777" w:rsidTr="3BD2F36E">
        <w:trPr>
          <w:cantSplit/>
          <w:trHeight w:val="475"/>
        </w:trPr>
        <w:tc>
          <w:tcPr>
            <w:tcW w:w="691" w:type="dxa"/>
            <w:tcBorders>
              <w:left w:val="single" w:sz="4" w:space="0" w:color="00000A"/>
              <w:right w:val="single" w:sz="4" w:space="0" w:color="00000A"/>
            </w:tcBorders>
            <w:shd w:val="clear" w:color="auto" w:fill="003366"/>
            <w:tcMar>
              <w:left w:w="108" w:type="dxa"/>
            </w:tcMar>
          </w:tcPr>
          <w:p w14:paraId="75FFE0CC" w14:textId="77777777" w:rsidR="0053247D" w:rsidRDefault="002D2F7C">
            <w:pPr>
              <w:spacing w:before="60" w:after="60" w:line="240" w:lineRule="auto"/>
              <w:rPr>
                <w:rFonts w:ascii="Times New Roman" w:eastAsia="Times New Roman" w:hAnsi="Times New Roman" w:cs="Times New Roman"/>
                <w:b/>
                <w:color w:val="FFFFFF"/>
                <w:sz w:val="20"/>
                <w:szCs w:val="24"/>
                <w:lang w:eastAsia="en-GB"/>
              </w:rPr>
            </w:pPr>
            <w:r>
              <w:rPr>
                <w:rFonts w:ascii="Times New Roman" w:eastAsia="Times New Roman" w:hAnsi="Times New Roman" w:cs="Times New Roman"/>
                <w:b/>
                <w:color w:val="FFFFFF"/>
                <w:sz w:val="20"/>
                <w:szCs w:val="24"/>
                <w:lang w:eastAsia="en-GB"/>
              </w:rPr>
              <w:t>1.2</w:t>
            </w:r>
          </w:p>
        </w:tc>
        <w:tc>
          <w:tcPr>
            <w:tcW w:w="8387" w:type="dxa"/>
            <w:tcBorders>
              <w:top w:val="single" w:sz="4" w:space="0" w:color="00000A"/>
              <w:left w:val="single" w:sz="4" w:space="0" w:color="00000A"/>
              <w:bottom w:val="single" w:sz="4" w:space="0" w:color="00000A"/>
              <w:right w:val="single" w:sz="4" w:space="0" w:color="00000A"/>
            </w:tcBorders>
            <w:shd w:val="clear" w:color="auto" w:fill="C6D9F1" w:themeFill="text2" w:themeFillTint="33"/>
            <w:tcMar>
              <w:left w:w="108" w:type="dxa"/>
            </w:tcMar>
          </w:tcPr>
          <w:p w14:paraId="745FD84F" w14:textId="77777777" w:rsidR="0053247D" w:rsidRDefault="002D2F7C">
            <w:pPr>
              <w:spacing w:before="60" w:after="60" w:line="240" w:lineRule="auto"/>
              <w:rPr>
                <w:rFonts w:ascii="Times New Roman" w:eastAsia="Times New Roman" w:hAnsi="Times New Roman" w:cs="Times New Roman"/>
                <w:b/>
                <w:bCs/>
                <w:sz w:val="20"/>
                <w:szCs w:val="24"/>
                <w:lang w:eastAsia="en-GB"/>
              </w:rPr>
            </w:pPr>
            <w:r>
              <w:rPr>
                <w:rFonts w:ascii="Times New Roman" w:eastAsia="Times New Roman" w:hAnsi="Times New Roman" w:cs="Times New Roman"/>
                <w:b/>
                <w:bCs/>
                <w:sz w:val="20"/>
                <w:szCs w:val="24"/>
                <w:lang w:eastAsia="en-GB"/>
              </w:rPr>
              <w:t>Please describe the project with key-phrases (max 5)</w:t>
            </w:r>
          </w:p>
        </w:tc>
      </w:tr>
      <w:tr w:rsidR="0053247D" w14:paraId="73376879" w14:textId="77777777" w:rsidTr="3BD2F36E">
        <w:trPr>
          <w:cantSplit/>
        </w:trPr>
        <w:tc>
          <w:tcPr>
            <w:tcW w:w="691" w:type="dxa"/>
            <w:tcBorders>
              <w:left w:val="single" w:sz="4" w:space="0" w:color="00000A"/>
              <w:bottom w:val="single" w:sz="4" w:space="0" w:color="00000A"/>
              <w:right w:val="single" w:sz="4" w:space="0" w:color="00000A"/>
            </w:tcBorders>
            <w:shd w:val="clear" w:color="auto" w:fill="003366"/>
            <w:tcMar>
              <w:left w:w="108" w:type="dxa"/>
            </w:tcMar>
          </w:tcPr>
          <w:p w14:paraId="6B4D55B3" w14:textId="77777777" w:rsidR="0053247D" w:rsidRDefault="0053247D">
            <w:pPr>
              <w:spacing w:before="60" w:after="60" w:line="240" w:lineRule="auto"/>
              <w:rPr>
                <w:rFonts w:ascii="Times New Roman" w:eastAsia="Times New Roman" w:hAnsi="Times New Roman" w:cs="Times New Roman"/>
                <w:b/>
                <w:color w:val="FFFFFF"/>
                <w:sz w:val="20"/>
                <w:szCs w:val="24"/>
                <w:lang w:eastAsia="en-GB"/>
              </w:rPr>
            </w:pPr>
          </w:p>
        </w:tc>
        <w:tc>
          <w:tcPr>
            <w:tcW w:w="83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0DDA0AD" w14:textId="77777777" w:rsidR="0053247D" w:rsidRDefault="0053247D">
            <w:pPr>
              <w:spacing w:after="0" w:line="240" w:lineRule="auto"/>
              <w:rPr>
                <w:rFonts w:ascii="Times New Roman" w:eastAsia="Times New Roman" w:hAnsi="Times New Roman" w:cs="Times New Roman"/>
                <w:b/>
                <w:color w:val="FFFFFF"/>
                <w:sz w:val="20"/>
                <w:szCs w:val="24"/>
                <w:lang w:eastAsia="en-GB"/>
              </w:rPr>
            </w:pPr>
          </w:p>
          <w:p w14:paraId="2169CF03" w14:textId="77777777" w:rsidR="0053247D" w:rsidRDefault="002D2F7C">
            <w:pPr>
              <w:spacing w:after="0" w:line="240" w:lineRule="auto"/>
              <w:rPr>
                <w:rFonts w:ascii="Times New Roman" w:eastAsia="Times New Roman" w:hAnsi="Times New Roman" w:cs="Times New Roman"/>
                <w:b/>
                <w:color w:val="FFFFFF"/>
                <w:sz w:val="20"/>
                <w:szCs w:val="24"/>
                <w:lang w:eastAsia="en-GB"/>
              </w:rPr>
            </w:pPr>
            <w:r>
              <w:t>RAT, Security, Support, Malware,  Trojan, Investigating the use of RAT for malicious and good</w:t>
            </w:r>
          </w:p>
        </w:tc>
      </w:tr>
      <w:tr w:rsidR="0053247D" w14:paraId="1D7B9966" w14:textId="77777777" w:rsidTr="3BD2F36E">
        <w:trPr>
          <w:cantSplit/>
          <w:trHeight w:val="233"/>
        </w:trPr>
        <w:tc>
          <w:tcPr>
            <w:tcW w:w="691" w:type="dxa"/>
            <w:vMerge w:val="restart"/>
            <w:tcBorders>
              <w:top w:val="single" w:sz="4" w:space="0" w:color="00000A"/>
              <w:left w:val="single" w:sz="4" w:space="0" w:color="00000A"/>
              <w:bottom w:val="single" w:sz="4" w:space="0" w:color="00000A"/>
              <w:right w:val="single" w:sz="4" w:space="0" w:color="00000A"/>
            </w:tcBorders>
            <w:shd w:val="clear" w:color="auto" w:fill="003366"/>
            <w:tcMar>
              <w:left w:w="108" w:type="dxa"/>
            </w:tcMar>
          </w:tcPr>
          <w:p w14:paraId="2FAFE79D" w14:textId="77777777" w:rsidR="0053247D" w:rsidRDefault="002D2F7C">
            <w:pPr>
              <w:spacing w:before="60" w:after="60" w:line="240" w:lineRule="auto"/>
              <w:rPr>
                <w:rFonts w:ascii="Times New Roman" w:eastAsia="Times New Roman" w:hAnsi="Times New Roman" w:cs="Times New Roman"/>
                <w:b/>
                <w:bCs/>
                <w:sz w:val="20"/>
                <w:szCs w:val="24"/>
                <w:lang w:eastAsia="en-GB"/>
              </w:rPr>
            </w:pPr>
            <w:r>
              <w:rPr>
                <w:rFonts w:ascii="Times New Roman" w:eastAsia="Times New Roman" w:hAnsi="Times New Roman" w:cs="Times New Roman"/>
                <w:b/>
                <w:bCs/>
                <w:sz w:val="20"/>
                <w:szCs w:val="24"/>
                <w:lang w:eastAsia="en-GB"/>
              </w:rPr>
              <w:t>1.3</w:t>
            </w:r>
          </w:p>
        </w:tc>
        <w:tc>
          <w:tcPr>
            <w:tcW w:w="8387" w:type="dxa"/>
            <w:tcBorders>
              <w:top w:val="single" w:sz="4" w:space="0" w:color="00000A"/>
              <w:left w:val="single" w:sz="4" w:space="0" w:color="00000A"/>
              <w:bottom w:val="single" w:sz="4" w:space="0" w:color="00000A"/>
              <w:right w:val="single" w:sz="4" w:space="0" w:color="00000A"/>
            </w:tcBorders>
            <w:shd w:val="clear" w:color="auto" w:fill="C6D9F1" w:themeFill="text2" w:themeFillTint="33"/>
            <w:tcMar>
              <w:left w:w="108" w:type="dxa"/>
            </w:tcMar>
          </w:tcPr>
          <w:p w14:paraId="0A553D0B" w14:textId="77777777" w:rsidR="0053247D" w:rsidRDefault="002D2F7C">
            <w:pPr>
              <w:spacing w:after="0" w:line="240" w:lineRule="auto"/>
              <w:rPr>
                <w:rFonts w:ascii="Times New Roman" w:eastAsia="Times New Roman" w:hAnsi="Times New Roman" w:cs="Times New Roman"/>
                <w:b/>
                <w:bCs/>
                <w:sz w:val="20"/>
                <w:szCs w:val="24"/>
                <w:lang w:eastAsia="en-GB"/>
              </w:rPr>
            </w:pPr>
            <w:r>
              <w:rPr>
                <w:rFonts w:ascii="Times New Roman" w:eastAsia="Times New Roman" w:hAnsi="Times New Roman" w:cs="Times New Roman"/>
                <w:b/>
                <w:bCs/>
                <w:sz w:val="20"/>
                <w:szCs w:val="24"/>
                <w:lang w:eastAsia="en-GB"/>
              </w:rPr>
              <w:t xml:space="preserve">E-logbook maintenance agreed with supervisor </w:t>
            </w:r>
          </w:p>
          <w:p w14:paraId="03137BA8" w14:textId="77777777" w:rsidR="0053247D" w:rsidRDefault="002D2F7C">
            <w:pPr>
              <w:spacing w:after="0" w:line="240" w:lineRule="auto"/>
              <w:rPr>
                <w:rFonts w:ascii="Times New Roman" w:eastAsia="Times New Roman" w:hAnsi="Times New Roman" w:cs="Times New Roman"/>
                <w:i/>
                <w:iCs/>
                <w:sz w:val="20"/>
                <w:szCs w:val="24"/>
                <w:lang w:eastAsia="en-GB"/>
              </w:rPr>
            </w:pPr>
            <w:r>
              <w:rPr>
                <w:rFonts w:ascii="Times New Roman" w:eastAsia="Times New Roman" w:hAnsi="Times New Roman" w:cs="Times New Roman"/>
                <w:i/>
                <w:iCs/>
                <w:sz w:val="20"/>
                <w:szCs w:val="24"/>
                <w:lang w:eastAsia="en-GB"/>
              </w:rPr>
              <w:t>Use Google  doc, OneDrive, or any mobile App whereby you will be able to generate a PDF copy</w:t>
            </w:r>
          </w:p>
        </w:tc>
      </w:tr>
      <w:tr w:rsidR="0053247D" w14:paraId="7391CEF8" w14:textId="77777777" w:rsidTr="3BD2F36E">
        <w:trPr>
          <w:cantSplit/>
          <w:trHeight w:val="232"/>
        </w:trPr>
        <w:tc>
          <w:tcPr>
            <w:tcW w:w="691" w:type="dxa"/>
            <w:vMerge/>
            <w:tcMar>
              <w:left w:w="108" w:type="dxa"/>
            </w:tcMar>
          </w:tcPr>
          <w:p w14:paraId="29B8AED5" w14:textId="77777777" w:rsidR="0053247D" w:rsidRDefault="0053247D"/>
        </w:tc>
        <w:tc>
          <w:tcPr>
            <w:tcW w:w="83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D17E484" w14:textId="77777777" w:rsidR="0053247D" w:rsidRDefault="0053247D">
            <w:pPr>
              <w:spacing w:after="0" w:line="240" w:lineRule="auto"/>
              <w:rPr>
                <w:rFonts w:ascii="Times New Roman" w:eastAsia="Times New Roman" w:hAnsi="Times New Roman" w:cs="Times New Roman"/>
                <w:b/>
                <w:color w:val="0D0D0D"/>
                <w:sz w:val="20"/>
                <w:szCs w:val="24"/>
                <w:lang w:eastAsia="en-GB"/>
              </w:rPr>
            </w:pPr>
          </w:p>
          <w:p w14:paraId="08A66C34" w14:textId="24CE7FC4" w:rsidR="0053247D" w:rsidRDefault="00CE4B25">
            <w:pPr>
              <w:spacing w:after="0" w:line="240" w:lineRule="auto"/>
              <w:rPr>
                <w:rFonts w:ascii="Times New Roman" w:eastAsia="Times New Roman" w:hAnsi="Times New Roman" w:cs="Times New Roman"/>
                <w:b/>
                <w:color w:val="0D0D0D"/>
                <w:sz w:val="20"/>
                <w:szCs w:val="24"/>
                <w:lang w:eastAsia="en-GB"/>
              </w:rPr>
            </w:pPr>
            <w:ins w:id="4" w:author="Mohammed Al-Khafajiy" w:date="2020-10-07T14:34:00Z">
              <w:r>
                <w:rPr>
                  <w:rFonts w:ascii="Times New Roman" w:eastAsia="Times New Roman" w:hAnsi="Times New Roman" w:cs="Times New Roman"/>
                  <w:b/>
                  <w:color w:val="0D0D0D"/>
                  <w:sz w:val="20"/>
                  <w:szCs w:val="24"/>
                  <w:lang w:eastAsia="en-GB"/>
                </w:rPr>
                <w:t xml:space="preserve"> OneDrive</w:t>
              </w:r>
            </w:ins>
          </w:p>
        </w:tc>
      </w:tr>
      <w:tr w:rsidR="0053247D" w14:paraId="74170BCE" w14:textId="77777777" w:rsidTr="3BD2F36E">
        <w:trPr>
          <w:cantSplit/>
          <w:trHeight w:val="173"/>
        </w:trPr>
        <w:tc>
          <w:tcPr>
            <w:tcW w:w="691" w:type="dxa"/>
            <w:vMerge w:val="restart"/>
            <w:tcBorders>
              <w:left w:val="single" w:sz="4" w:space="0" w:color="00000A"/>
              <w:bottom w:val="single" w:sz="4" w:space="0" w:color="00000A"/>
              <w:right w:val="single" w:sz="4" w:space="0" w:color="00000A"/>
            </w:tcBorders>
            <w:shd w:val="clear" w:color="auto" w:fill="003366"/>
            <w:tcMar>
              <w:left w:w="108" w:type="dxa"/>
            </w:tcMar>
          </w:tcPr>
          <w:p w14:paraId="3BBDF642" w14:textId="77777777" w:rsidR="0053247D" w:rsidRDefault="002D2F7C">
            <w:pPr>
              <w:spacing w:before="60" w:after="60" w:line="240" w:lineRule="auto"/>
              <w:rPr>
                <w:rFonts w:ascii="Times New Roman" w:eastAsia="Times New Roman" w:hAnsi="Times New Roman" w:cs="Times New Roman"/>
                <w:b/>
                <w:color w:val="FFFFFF"/>
                <w:sz w:val="20"/>
                <w:szCs w:val="24"/>
                <w:lang w:eastAsia="en-GB"/>
              </w:rPr>
            </w:pPr>
            <w:r>
              <w:rPr>
                <w:rFonts w:ascii="Times New Roman" w:eastAsia="Times New Roman" w:hAnsi="Times New Roman" w:cs="Times New Roman"/>
                <w:b/>
                <w:color w:val="FFFFFF"/>
                <w:sz w:val="20"/>
                <w:szCs w:val="24"/>
                <w:lang w:eastAsia="en-GB"/>
              </w:rPr>
              <w:t>1.4</w:t>
            </w:r>
          </w:p>
        </w:tc>
        <w:tc>
          <w:tcPr>
            <w:tcW w:w="8387" w:type="dxa"/>
            <w:tcBorders>
              <w:top w:val="single" w:sz="4" w:space="0" w:color="00000A"/>
              <w:left w:val="single" w:sz="4" w:space="0" w:color="00000A"/>
              <w:bottom w:val="single" w:sz="4" w:space="0" w:color="00000A"/>
              <w:right w:val="single" w:sz="4" w:space="0" w:color="00000A"/>
            </w:tcBorders>
            <w:shd w:val="clear" w:color="auto" w:fill="C6D9F1" w:themeFill="text2" w:themeFillTint="33"/>
            <w:tcMar>
              <w:left w:w="108" w:type="dxa"/>
            </w:tcMar>
          </w:tcPr>
          <w:p w14:paraId="019D06B1" w14:textId="77777777" w:rsidR="0053247D" w:rsidRDefault="002D2F7C">
            <w:pPr>
              <w:spacing w:after="0" w:line="240" w:lineRule="auto"/>
              <w:rPr>
                <w:rFonts w:ascii="Times New Roman" w:eastAsia="Times New Roman" w:hAnsi="Times New Roman" w:cs="Times New Roman"/>
                <w:b/>
                <w:bCs/>
                <w:sz w:val="20"/>
                <w:szCs w:val="24"/>
                <w:lang w:eastAsia="en-GB"/>
              </w:rPr>
            </w:pPr>
            <w:r>
              <w:rPr>
                <w:rFonts w:ascii="Times New Roman" w:eastAsia="Times New Roman" w:hAnsi="Times New Roman" w:cs="Times New Roman"/>
                <w:b/>
                <w:bCs/>
                <w:sz w:val="20"/>
                <w:szCs w:val="24"/>
                <w:lang w:eastAsia="en-GB"/>
              </w:rPr>
              <w:t>GitLab link for maintain source code and research data</w:t>
            </w:r>
          </w:p>
          <w:p w14:paraId="00165712" w14:textId="77777777" w:rsidR="0053247D" w:rsidRDefault="002D2F7C">
            <w:pPr>
              <w:spacing w:after="0" w:line="240" w:lineRule="auto"/>
              <w:rPr>
                <w:rFonts w:ascii="Times New Roman" w:eastAsia="Times New Roman" w:hAnsi="Times New Roman" w:cs="Times New Roman"/>
                <w:i/>
                <w:iCs/>
                <w:color w:val="FFFFFF"/>
                <w:sz w:val="20"/>
                <w:szCs w:val="24"/>
                <w:lang w:eastAsia="en-GB"/>
              </w:rPr>
            </w:pPr>
            <w:r>
              <w:rPr>
                <w:rFonts w:ascii="Times New Roman" w:eastAsia="Times New Roman" w:hAnsi="Times New Roman" w:cs="Times New Roman"/>
                <w:i/>
                <w:iCs/>
                <w:sz w:val="20"/>
                <w:szCs w:val="24"/>
                <w:lang w:eastAsia="en-GB"/>
              </w:rPr>
              <w:t>Any change in GitLab link and Source code repository MUST be explicitly mention in final  report</w:t>
            </w:r>
          </w:p>
        </w:tc>
      </w:tr>
      <w:tr w:rsidR="0053247D" w14:paraId="166C3291" w14:textId="77777777" w:rsidTr="3BD2F36E">
        <w:tblPrEx>
          <w:tblW w:w="9079" w:type="dxa"/>
          <w:tblInd w:w="108" w:type="dxa"/>
          <w:tblBorders>
            <w:top w:val="single" w:sz="4" w:space="0" w:color="00000A"/>
            <w:left w:val="single" w:sz="4" w:space="0" w:color="00000A"/>
            <w:right w:val="single" w:sz="4" w:space="0" w:color="00000A"/>
            <w:insideV w:val="single" w:sz="4" w:space="0" w:color="00000A"/>
          </w:tblBorders>
          <w:tblLook w:val="01E0" w:firstRow="1" w:lastRow="1" w:firstColumn="1" w:lastColumn="1" w:noHBand="0" w:noVBand="0"/>
          <w:tblPrExChange w:id="5" w:author="Mohammed Al-Khafajiy" w:date="2020-10-07T14:35:00Z">
            <w:tblPrEx>
              <w:tblW w:w="9079" w:type="dxa"/>
              <w:tblInd w:w="108" w:type="dxa"/>
              <w:tblBorders>
                <w:top w:val="single" w:sz="4" w:space="0" w:color="00000A"/>
                <w:left w:val="single" w:sz="4" w:space="0" w:color="00000A"/>
                <w:right w:val="single" w:sz="4" w:space="0" w:color="00000A"/>
                <w:insideV w:val="single" w:sz="4" w:space="0" w:color="00000A"/>
              </w:tblBorders>
              <w:tblLook w:val="01E0" w:firstRow="1" w:lastRow="1" w:firstColumn="1" w:lastColumn="1" w:noHBand="0" w:noVBand="0"/>
            </w:tblPrEx>
          </w:tblPrExChange>
        </w:tblPrEx>
        <w:trPr>
          <w:cantSplit/>
          <w:trHeight w:val="239"/>
          <w:trPrChange w:id="6" w:author="Mohammed Al-Khafajiy" w:date="2020-10-07T14:35:00Z">
            <w:trPr>
              <w:gridAfter w:val="0"/>
              <w:cantSplit/>
              <w:trHeight w:val="172"/>
            </w:trPr>
          </w:trPrChange>
        </w:trPr>
        <w:tc>
          <w:tcPr>
            <w:tcW w:w="691" w:type="dxa"/>
            <w:vMerge/>
            <w:tcMar>
              <w:left w:w="108" w:type="dxa"/>
            </w:tcMar>
            <w:tcPrChange w:id="7" w:author="Mohammed Al-Khafajiy" w:date="2020-10-07T14:35:00Z">
              <w:tcPr>
                <w:tcW w:w="0" w:type="auto"/>
                <w:gridSpan w:val="2"/>
                <w:vMerge/>
              </w:tcPr>
            </w:tcPrChange>
          </w:tcPr>
          <w:p w14:paraId="332CC101" w14:textId="77777777" w:rsidR="0053247D" w:rsidRDefault="0053247D"/>
        </w:tc>
        <w:tc>
          <w:tcPr>
            <w:tcW w:w="83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Change w:id="8" w:author="Mohammed Al-Khafajiy" w:date="2020-10-07T14:35:00Z">
              <w:tcPr>
                <w:tcW w:w="83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cPrChange>
          </w:tcPr>
          <w:p w14:paraId="56F504A0" w14:textId="77777777" w:rsidR="0053247D" w:rsidRDefault="0053247D">
            <w:pPr>
              <w:spacing w:after="0" w:line="240" w:lineRule="auto"/>
              <w:rPr>
                <w:rFonts w:ascii="Times New Roman" w:eastAsia="Times New Roman" w:hAnsi="Times New Roman" w:cs="Times New Roman"/>
                <w:b/>
                <w:color w:val="FFFFFF"/>
                <w:sz w:val="20"/>
                <w:szCs w:val="24"/>
                <w:lang w:eastAsia="en-GB"/>
              </w:rPr>
            </w:pPr>
          </w:p>
          <w:p w14:paraId="10BF4FFC" w14:textId="77777777" w:rsidR="0053247D" w:rsidRDefault="002D2F7C">
            <w:pPr>
              <w:spacing w:after="0" w:line="240" w:lineRule="auto"/>
              <w:rPr>
                <w:rFonts w:ascii="Times New Roman" w:eastAsia="Times New Roman" w:hAnsi="Times New Roman" w:cs="Times New Roman"/>
                <w:b/>
                <w:color w:val="FFFFFF"/>
                <w:sz w:val="20"/>
                <w:szCs w:val="24"/>
                <w:lang w:eastAsia="en-GB"/>
              </w:rPr>
            </w:pPr>
            <w:r>
              <w:t>https://csgitlab.reading.ac.uk/br016005/final-year-project</w:t>
            </w:r>
          </w:p>
        </w:tc>
      </w:tr>
    </w:tbl>
    <w:p w14:paraId="4FDCAB1C" w14:textId="77777777" w:rsidR="0053247D" w:rsidRDefault="002D2F7C">
      <w:pPr>
        <w:pStyle w:val="Heading1"/>
        <w:rPr>
          <w:rFonts w:ascii="Times New Roman" w:hAnsi="Times New Roman" w:cs="Times New Roman"/>
        </w:rPr>
      </w:pPr>
      <w:r>
        <w:rPr>
          <w:rFonts w:ascii="Times New Roman" w:hAnsi="Times New Roman" w:cs="Times New Roman"/>
        </w:rPr>
        <w:t>SECTION 2 – Project Description</w:t>
      </w:r>
    </w:p>
    <w:tbl>
      <w:tblPr>
        <w:tblW w:w="9079" w:type="dxa"/>
        <w:tblInd w:w="109" w:type="dxa"/>
        <w:tblBorders>
          <w:top w:val="single" w:sz="4" w:space="0" w:color="00000A"/>
        </w:tblBorders>
        <w:tblLook w:val="01E0" w:firstRow="1" w:lastRow="1" w:firstColumn="1" w:lastColumn="1" w:noHBand="0" w:noVBand="0"/>
      </w:tblPr>
      <w:tblGrid>
        <w:gridCol w:w="691"/>
        <w:gridCol w:w="8388"/>
      </w:tblGrid>
      <w:tr w:rsidR="0053247D" w14:paraId="61F90FE4" w14:textId="77777777" w:rsidTr="3BD2F36E">
        <w:trPr>
          <w:cantSplit/>
          <w:trHeight w:hRule="exact" w:val="568"/>
        </w:trPr>
        <w:tc>
          <w:tcPr>
            <w:tcW w:w="691" w:type="dxa"/>
            <w:tcBorders>
              <w:top w:val="single" w:sz="4" w:space="0" w:color="00000A"/>
            </w:tcBorders>
            <w:shd w:val="clear" w:color="auto" w:fill="003366"/>
          </w:tcPr>
          <w:p w14:paraId="5F9D211E" w14:textId="77777777" w:rsidR="0053247D" w:rsidRDefault="002D2F7C">
            <w:pPr>
              <w:spacing w:before="60" w:after="60" w:line="240" w:lineRule="auto"/>
              <w:rPr>
                <w:rFonts w:ascii="Times New Roman" w:eastAsia="Times New Roman" w:hAnsi="Times New Roman" w:cs="Times New Roman"/>
                <w:b/>
                <w:color w:val="FFFFFF"/>
                <w:sz w:val="20"/>
                <w:szCs w:val="24"/>
                <w:lang w:eastAsia="en-GB"/>
              </w:rPr>
            </w:pPr>
            <w:r>
              <w:rPr>
                <w:rFonts w:ascii="Times New Roman" w:eastAsia="Times New Roman" w:hAnsi="Times New Roman" w:cs="Times New Roman"/>
                <w:b/>
                <w:color w:val="FFFFFF"/>
                <w:sz w:val="20"/>
                <w:szCs w:val="24"/>
                <w:lang w:eastAsia="en-GB"/>
              </w:rPr>
              <w:t>2.1</w:t>
            </w:r>
          </w:p>
          <w:p w14:paraId="2A0C74D6" w14:textId="77777777" w:rsidR="0053247D" w:rsidRDefault="0053247D">
            <w:pPr>
              <w:spacing w:before="60" w:after="60" w:line="240" w:lineRule="auto"/>
              <w:rPr>
                <w:rFonts w:ascii="Times New Roman" w:eastAsia="Times New Roman" w:hAnsi="Times New Roman" w:cs="Times New Roman"/>
                <w:b/>
                <w:color w:val="FFFFFF"/>
                <w:sz w:val="20"/>
                <w:szCs w:val="24"/>
                <w:lang w:eastAsia="en-GB"/>
              </w:rPr>
            </w:pPr>
          </w:p>
        </w:tc>
        <w:tc>
          <w:tcPr>
            <w:tcW w:w="8387" w:type="dxa"/>
            <w:tcBorders>
              <w:top w:val="single" w:sz="4" w:space="0" w:color="00000A"/>
              <w:bottom w:val="single" w:sz="4" w:space="0" w:color="00000A"/>
              <w:right w:val="single" w:sz="4" w:space="0" w:color="00000A"/>
            </w:tcBorders>
            <w:shd w:val="clear" w:color="auto" w:fill="E1E3ED"/>
          </w:tcPr>
          <w:p w14:paraId="3AEAEFAA" w14:textId="77777777" w:rsidR="0053247D" w:rsidRDefault="002D2F7C">
            <w:pPr>
              <w:spacing w:before="60" w:after="60" w:line="240" w:lineRule="auto"/>
              <w:rPr>
                <w:rFonts w:ascii="Times New Roman" w:eastAsia="Times New Roman" w:hAnsi="Times New Roman" w:cs="Times New Roman"/>
                <w:b/>
                <w:bCs/>
                <w:sz w:val="20"/>
                <w:szCs w:val="24"/>
                <w:lang w:eastAsia="en-GB"/>
              </w:rPr>
            </w:pPr>
            <w:r>
              <w:rPr>
                <w:rFonts w:ascii="Times New Roman" w:eastAsia="Times New Roman" w:hAnsi="Times New Roman" w:cs="Times New Roman"/>
                <w:b/>
                <w:bCs/>
                <w:sz w:val="20"/>
                <w:szCs w:val="24"/>
                <w:lang w:eastAsia="en-GB"/>
              </w:rPr>
              <w:t>Summarise the project’s background in terms of research field /application domain (max 100 words).</w:t>
            </w:r>
          </w:p>
        </w:tc>
      </w:tr>
      <w:tr w:rsidR="0053247D" w14:paraId="66BAF839" w14:textId="77777777" w:rsidTr="3BD2F36E">
        <w:trPr>
          <w:cantSplit/>
          <w:trHeight w:val="511"/>
        </w:trPr>
        <w:tc>
          <w:tcPr>
            <w:tcW w:w="691" w:type="dxa"/>
            <w:tcBorders>
              <w:bottom w:val="single" w:sz="4" w:space="0" w:color="00000A"/>
            </w:tcBorders>
            <w:shd w:val="clear" w:color="auto" w:fill="003366"/>
          </w:tcPr>
          <w:p w14:paraId="2AE39471" w14:textId="77777777" w:rsidR="0053247D" w:rsidRDefault="0053247D">
            <w:pPr>
              <w:spacing w:before="60" w:after="60" w:line="240" w:lineRule="auto"/>
              <w:rPr>
                <w:rFonts w:ascii="Times New Roman" w:eastAsia="Times New Roman" w:hAnsi="Times New Roman" w:cs="Times New Roman"/>
                <w:color w:val="FFFFFF"/>
                <w:sz w:val="20"/>
                <w:szCs w:val="24"/>
                <w:lang w:eastAsia="en-GB"/>
              </w:rPr>
            </w:pPr>
          </w:p>
        </w:tc>
        <w:tc>
          <w:tcPr>
            <w:tcW w:w="8387" w:type="dxa"/>
            <w:tcBorders>
              <w:top w:val="single" w:sz="4" w:space="0" w:color="00000A"/>
              <w:bottom w:val="single" w:sz="4" w:space="0" w:color="00000A"/>
              <w:right w:val="single" w:sz="4" w:space="0" w:color="00000A"/>
            </w:tcBorders>
            <w:shd w:val="clear" w:color="auto" w:fill="auto"/>
          </w:tcPr>
          <w:p w14:paraId="77C27B21" w14:textId="77777777" w:rsidR="0053247D" w:rsidRDefault="002D2F7C">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RAT =  Remote Administration(/access) Tool(/Trojan)</w:t>
            </w:r>
          </w:p>
          <w:p w14:paraId="7AFA9726" w14:textId="77777777" w:rsidR="0053247D" w:rsidRDefault="002D2F7C">
            <w:pPr>
              <w:spacing w:after="0" w:line="240" w:lineRule="auto"/>
            </w:pPr>
            <w:r>
              <w:rPr>
                <w:rStyle w:val="qowt-font3-timesnewroman"/>
                <w:color w:val="000000"/>
                <w:sz w:val="20"/>
                <w:szCs w:val="20"/>
                <w:shd w:val="clear" w:color="auto" w:fill="FFFFFF"/>
              </w:rPr>
              <w:t xml:space="preserve">The background of this software breaches across many different fields of computer science, for example, the design and implementation demonstrates the key fundamentals of software engineering, while the actual implications of the software lie heavily in the cyber security field - representing both offensive security, defensive security and malware. The project delves into the applications of a remote administration/access tool, the social, ethical, and legal ramifications of implementing one, and the possible dangers that may be associated with one. </w:t>
            </w:r>
          </w:p>
          <w:p w14:paraId="7A8577E0" w14:textId="77777777" w:rsidR="0053247D" w:rsidRDefault="0053247D">
            <w:pPr>
              <w:spacing w:after="0" w:line="240" w:lineRule="auto"/>
              <w:rPr>
                <w:rStyle w:val="qowt-font3-timesnewroman"/>
                <w:color w:val="000000"/>
                <w:sz w:val="20"/>
                <w:szCs w:val="20"/>
                <w:highlight w:val="white"/>
              </w:rPr>
            </w:pPr>
          </w:p>
          <w:p w14:paraId="6D54BBF1" w14:textId="6C928B03" w:rsidR="0053247D" w:rsidRDefault="002D2F7C">
            <w:pPr>
              <w:spacing w:after="0" w:line="240" w:lineRule="auto"/>
            </w:pPr>
            <w:r>
              <w:rPr>
                <w:rStyle w:val="qowt-font3-timesnewroman"/>
                <w:color w:val="000000"/>
                <w:sz w:val="20"/>
                <w:szCs w:val="20"/>
                <w:shd w:val="clear" w:color="auto" w:fill="FFFFFF"/>
              </w:rPr>
              <w:t xml:space="preserve">The Development, Production, Delivery, </w:t>
            </w:r>
            <w:del w:id="9" w:author="Daniel Broomhead" w:date="2020-10-08T17:14:00Z">
              <w:r w:rsidDel="005E48C2">
                <w:rPr>
                  <w:rStyle w:val="qowt-font3-timesnewroman"/>
                  <w:color w:val="000000"/>
                  <w:sz w:val="20"/>
                  <w:szCs w:val="20"/>
                  <w:shd w:val="clear" w:color="auto" w:fill="FFFFFF"/>
                </w:rPr>
                <w:delText>Deployment</w:delText>
              </w:r>
            </w:del>
            <w:ins w:id="10" w:author="Daniel Broomhead" w:date="2020-10-08T17:14:00Z">
              <w:r w:rsidR="005E48C2">
                <w:rPr>
                  <w:rStyle w:val="qowt-font3-timesnewroman"/>
                  <w:color w:val="000000"/>
                  <w:sz w:val="20"/>
                  <w:szCs w:val="20"/>
                  <w:shd w:val="clear" w:color="auto" w:fill="FFFFFF"/>
                </w:rPr>
                <w:t>Deployment,</w:t>
              </w:r>
            </w:ins>
            <w:r>
              <w:rPr>
                <w:rStyle w:val="qowt-font3-timesnewroman"/>
                <w:color w:val="000000"/>
                <w:sz w:val="20"/>
                <w:szCs w:val="20"/>
                <w:shd w:val="clear" w:color="auto" w:fill="FFFFFF"/>
              </w:rPr>
              <w:t xml:space="preserve"> and implementation of a RAT style software.  Demonstrating how the same style of software can be used as a malicious weapon but also a very useful admin and support tool. I am to show the parallels between software which can be used for the greater good, and the greater evil.</w:t>
            </w:r>
          </w:p>
        </w:tc>
      </w:tr>
      <w:tr w:rsidR="0053247D" w14:paraId="3CF12C5D" w14:textId="77777777" w:rsidTr="3BD2F36E">
        <w:trPr>
          <w:cantSplit/>
          <w:trHeight w:hRule="exact" w:val="1009"/>
        </w:trPr>
        <w:tc>
          <w:tcPr>
            <w:tcW w:w="691" w:type="dxa"/>
            <w:shd w:val="clear" w:color="auto" w:fill="003366"/>
          </w:tcPr>
          <w:p w14:paraId="2DD17D4C" w14:textId="77777777" w:rsidR="0053247D" w:rsidRDefault="002D2F7C">
            <w:pPr>
              <w:spacing w:before="60" w:after="60" w:line="240" w:lineRule="auto"/>
              <w:rPr>
                <w:rFonts w:ascii="Times New Roman" w:eastAsia="Times New Roman" w:hAnsi="Times New Roman" w:cs="Times New Roman"/>
                <w:b/>
                <w:color w:val="FFFFFF"/>
                <w:sz w:val="20"/>
                <w:szCs w:val="24"/>
                <w:lang w:eastAsia="en-GB"/>
              </w:rPr>
            </w:pPr>
            <w:r>
              <w:rPr>
                <w:rFonts w:ascii="Times New Roman" w:eastAsia="Times New Roman" w:hAnsi="Times New Roman" w:cs="Times New Roman"/>
                <w:b/>
                <w:color w:val="FFFFFF"/>
                <w:sz w:val="20"/>
                <w:szCs w:val="24"/>
                <w:lang w:eastAsia="en-GB"/>
              </w:rPr>
              <w:t>2.2</w:t>
            </w:r>
          </w:p>
          <w:p w14:paraId="58C0973D" w14:textId="77777777" w:rsidR="0053247D" w:rsidRDefault="0053247D">
            <w:pPr>
              <w:spacing w:before="60" w:after="60" w:line="240" w:lineRule="auto"/>
              <w:rPr>
                <w:rFonts w:ascii="Times New Roman" w:eastAsia="Times New Roman" w:hAnsi="Times New Roman" w:cs="Times New Roman"/>
                <w:b/>
                <w:color w:val="FFFFFF"/>
                <w:sz w:val="20"/>
                <w:szCs w:val="24"/>
                <w:lang w:eastAsia="en-GB"/>
              </w:rPr>
            </w:pPr>
          </w:p>
        </w:tc>
        <w:tc>
          <w:tcPr>
            <w:tcW w:w="8387" w:type="dxa"/>
            <w:tcBorders>
              <w:top w:val="single" w:sz="4" w:space="0" w:color="00000A"/>
              <w:bottom w:val="single" w:sz="4" w:space="0" w:color="00000A"/>
              <w:right w:val="single" w:sz="4" w:space="0" w:color="00000A"/>
            </w:tcBorders>
            <w:shd w:val="clear" w:color="auto" w:fill="E1E3ED"/>
          </w:tcPr>
          <w:p w14:paraId="6F76D5B3" w14:textId="7D15A553" w:rsidR="0053247D" w:rsidRDefault="002D2F7C">
            <w:pPr>
              <w:spacing w:before="60" w:after="60" w:line="240" w:lineRule="auto"/>
            </w:pPr>
            <w:r>
              <w:rPr>
                <w:rFonts w:ascii="Times New Roman" w:eastAsia="Times New Roman" w:hAnsi="Times New Roman" w:cs="Times New Roman"/>
                <w:b/>
                <w:bCs/>
                <w:sz w:val="20"/>
                <w:szCs w:val="24"/>
                <w:lang w:eastAsia="en-GB"/>
              </w:rPr>
              <w:t xml:space="preserve">Summarise the project aims, objectives and outputs (max 250 words). </w:t>
            </w:r>
            <w:r>
              <w:rPr>
                <w:rFonts w:ascii="Times New Roman" w:eastAsia="Times New Roman" w:hAnsi="Times New Roman" w:cs="Times New Roman"/>
                <w:b/>
                <w:sz w:val="20"/>
                <w:szCs w:val="24"/>
              </w:rPr>
              <w:br/>
            </w:r>
            <w:r>
              <w:rPr>
                <w:rFonts w:ascii="Times New Roman" w:eastAsia="Times New Roman" w:hAnsi="Times New Roman" w:cs="Times New Roman"/>
                <w:bCs/>
                <w:sz w:val="20"/>
                <w:szCs w:val="24"/>
                <w:lang w:eastAsia="en-GB"/>
              </w:rPr>
              <w:t xml:space="preserve">These aims, objectives, and outputs should appear as the tasks, </w:t>
            </w:r>
            <w:del w:id="11" w:author="Daniel Broomhead" w:date="2020-10-08T17:14:00Z">
              <w:r w:rsidDel="005E48C2">
                <w:rPr>
                  <w:rFonts w:ascii="Times New Roman" w:eastAsia="Times New Roman" w:hAnsi="Times New Roman" w:cs="Times New Roman"/>
                  <w:bCs/>
                  <w:sz w:val="20"/>
                  <w:szCs w:val="24"/>
                  <w:lang w:eastAsia="en-GB"/>
                </w:rPr>
                <w:delText>milestones</w:delText>
              </w:r>
            </w:del>
            <w:ins w:id="12" w:author="Daniel Broomhead" w:date="2020-10-08T17:14:00Z">
              <w:r w:rsidR="005E48C2">
                <w:rPr>
                  <w:rFonts w:ascii="Times New Roman" w:eastAsia="Times New Roman" w:hAnsi="Times New Roman" w:cs="Times New Roman"/>
                  <w:bCs/>
                  <w:sz w:val="20"/>
                  <w:szCs w:val="24"/>
                  <w:lang w:eastAsia="en-GB"/>
                </w:rPr>
                <w:t>milestones,</w:t>
              </w:r>
            </w:ins>
            <w:r>
              <w:rPr>
                <w:rFonts w:ascii="Times New Roman" w:eastAsia="Times New Roman" w:hAnsi="Times New Roman" w:cs="Times New Roman"/>
                <w:bCs/>
                <w:sz w:val="20"/>
                <w:szCs w:val="24"/>
                <w:lang w:eastAsia="en-GB"/>
              </w:rPr>
              <w:t xml:space="preserve"> and deliverables in your project plan (fill out Section 3).</w:t>
            </w:r>
          </w:p>
        </w:tc>
      </w:tr>
      <w:tr w:rsidR="0053247D" w14:paraId="7E8FB98F" w14:textId="77777777" w:rsidTr="3BD2F36E">
        <w:trPr>
          <w:cantSplit/>
          <w:trHeight w:val="365"/>
        </w:trPr>
        <w:tc>
          <w:tcPr>
            <w:tcW w:w="691" w:type="dxa"/>
            <w:shd w:val="clear" w:color="auto" w:fill="003366"/>
          </w:tcPr>
          <w:p w14:paraId="0B3FBAD7" w14:textId="77777777" w:rsidR="0053247D" w:rsidRDefault="0053247D">
            <w:pPr>
              <w:spacing w:before="60" w:after="60" w:line="240" w:lineRule="auto"/>
              <w:rPr>
                <w:rFonts w:ascii="Times New Roman" w:eastAsia="Times New Roman" w:hAnsi="Times New Roman" w:cs="Times New Roman"/>
                <w:color w:val="FFFFFF"/>
                <w:sz w:val="20"/>
                <w:szCs w:val="24"/>
                <w:lang w:eastAsia="en-GB"/>
              </w:rPr>
            </w:pPr>
          </w:p>
        </w:tc>
        <w:tc>
          <w:tcPr>
            <w:tcW w:w="8387" w:type="dxa"/>
            <w:tcBorders>
              <w:top w:val="single" w:sz="4" w:space="0" w:color="00000A"/>
              <w:bottom w:val="single" w:sz="4" w:space="0" w:color="00000A"/>
              <w:right w:val="single" w:sz="4" w:space="0" w:color="00000A"/>
            </w:tcBorders>
            <w:shd w:val="clear" w:color="auto" w:fill="auto"/>
          </w:tcPr>
          <w:p w14:paraId="26EF6F6C" w14:textId="77777777" w:rsidR="0053247D" w:rsidRDefault="0053247D">
            <w:pPr>
              <w:spacing w:after="0" w:line="240" w:lineRule="auto"/>
              <w:rPr>
                <w:rFonts w:ascii="Times New Roman" w:eastAsia="Times New Roman" w:hAnsi="Times New Roman" w:cs="Times New Roman"/>
                <w:sz w:val="20"/>
                <w:szCs w:val="24"/>
                <w:lang w:eastAsia="en-GB"/>
              </w:rPr>
            </w:pPr>
          </w:p>
          <w:p w14:paraId="4A92473E" w14:textId="77777777" w:rsidR="0053247D" w:rsidRDefault="002D2F7C">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 xml:space="preserve">The project aims to demonstrate to the reader the effectiveness of a RAT-style piece of software, and the various uses of one. </w:t>
            </w:r>
          </w:p>
          <w:p w14:paraId="68C3FA86" w14:textId="77777777" w:rsidR="0053247D" w:rsidRDefault="002D2F7C">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 xml:space="preserve">Aims: </w:t>
            </w:r>
          </w:p>
          <w:p w14:paraId="416EE130" w14:textId="77777777" w:rsidR="0053247D" w:rsidRDefault="002D2F7C">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 xml:space="preserve">To create a fully working RAT-style Application which can demonstrate the differences and parallels between piece of software developed solely for good intentions and one developed with malicious objectives. </w:t>
            </w:r>
          </w:p>
          <w:p w14:paraId="55C1C79A" w14:textId="77777777" w:rsidR="0053247D" w:rsidRDefault="0053247D">
            <w:pPr>
              <w:spacing w:after="0" w:line="240" w:lineRule="auto"/>
              <w:rPr>
                <w:rFonts w:ascii="Times New Roman" w:eastAsia="Times New Roman" w:hAnsi="Times New Roman" w:cs="Times New Roman"/>
                <w:sz w:val="20"/>
                <w:szCs w:val="24"/>
                <w:lang w:eastAsia="en-GB"/>
              </w:rPr>
            </w:pPr>
          </w:p>
          <w:p w14:paraId="06133EA2" w14:textId="77777777" w:rsidR="0053247D" w:rsidRDefault="002D2F7C">
            <w:pPr>
              <w:spacing w:after="0" w:line="240" w:lineRule="auto"/>
            </w:pPr>
            <w:r>
              <w:rPr>
                <w:rFonts w:ascii="Times New Roman" w:eastAsia="Times New Roman" w:hAnsi="Times New Roman" w:cs="Times New Roman"/>
                <w:sz w:val="20"/>
                <w:szCs w:val="24"/>
                <w:lang w:eastAsia="en-GB"/>
              </w:rPr>
              <w:t xml:space="preserve">The objectives: </w:t>
            </w:r>
          </w:p>
          <w:p w14:paraId="2B567E9B" w14:textId="77777777" w:rsidR="0053247D" w:rsidRDefault="002D2F7C">
            <w:pPr>
              <w:spacing w:after="0" w:line="240" w:lineRule="auto"/>
            </w:pPr>
            <w:r>
              <w:rPr>
                <w:rFonts w:ascii="Times New Roman" w:eastAsia="Times New Roman" w:hAnsi="Times New Roman" w:cs="Times New Roman"/>
                <w:sz w:val="20"/>
                <w:szCs w:val="24"/>
                <w:lang w:eastAsia="en-GB"/>
              </w:rPr>
              <w:t>Research into RAT-style software</w:t>
            </w:r>
          </w:p>
          <w:p w14:paraId="3043CB2A" w14:textId="77777777" w:rsidR="0053247D" w:rsidRDefault="002D2F7C">
            <w:pPr>
              <w:spacing w:after="0" w:line="240" w:lineRule="auto"/>
            </w:pPr>
            <w:r>
              <w:rPr>
                <w:rFonts w:ascii="Times New Roman" w:eastAsia="Times New Roman" w:hAnsi="Times New Roman" w:cs="Times New Roman"/>
                <w:sz w:val="20"/>
                <w:szCs w:val="24"/>
                <w:lang w:eastAsia="en-GB"/>
              </w:rPr>
              <w:t>Create a basic RAT-Style Prototype</w:t>
            </w:r>
          </w:p>
          <w:p w14:paraId="33D5CF58" w14:textId="77777777" w:rsidR="0053247D" w:rsidRDefault="002D2F7C">
            <w:pPr>
              <w:spacing w:after="0" w:line="240" w:lineRule="auto"/>
            </w:pPr>
            <w:r>
              <w:rPr>
                <w:rFonts w:ascii="Times New Roman" w:eastAsia="Times New Roman" w:hAnsi="Times New Roman" w:cs="Times New Roman"/>
                <w:sz w:val="20"/>
                <w:szCs w:val="24"/>
                <w:lang w:eastAsia="en-GB"/>
              </w:rPr>
              <w:t xml:space="preserve">            admin privileges. </w:t>
            </w:r>
          </w:p>
          <w:p w14:paraId="2C802894" w14:textId="77777777" w:rsidR="0053247D" w:rsidRDefault="002D2F7C">
            <w:pPr>
              <w:spacing w:after="0" w:line="240" w:lineRule="auto"/>
            </w:pPr>
            <w:r>
              <w:rPr>
                <w:rFonts w:ascii="Times New Roman" w:eastAsia="Times New Roman" w:hAnsi="Times New Roman" w:cs="Times New Roman"/>
                <w:sz w:val="20"/>
                <w:szCs w:val="24"/>
                <w:lang w:eastAsia="en-GB"/>
              </w:rPr>
              <w:t xml:space="preserve">            Test on a compromised system.   </w:t>
            </w:r>
          </w:p>
          <w:p w14:paraId="4BA185CA" w14:textId="77777777" w:rsidR="0053247D" w:rsidRDefault="002D2F7C">
            <w:pPr>
              <w:spacing w:after="0" w:line="240" w:lineRule="auto"/>
            </w:pPr>
            <w:r>
              <w:rPr>
                <w:rFonts w:ascii="Times New Roman" w:eastAsia="Times New Roman" w:hAnsi="Times New Roman" w:cs="Times New Roman"/>
                <w:sz w:val="20"/>
                <w:szCs w:val="24"/>
                <w:lang w:eastAsia="en-GB"/>
              </w:rPr>
              <w:t xml:space="preserve">            Basic UI </w:t>
            </w:r>
          </w:p>
          <w:p w14:paraId="0E966FED" w14:textId="77777777" w:rsidR="0053247D" w:rsidRDefault="002D2F7C">
            <w:pPr>
              <w:spacing w:after="0" w:line="240" w:lineRule="auto"/>
            </w:pPr>
            <w:r>
              <w:rPr>
                <w:rFonts w:ascii="Times New Roman" w:eastAsia="Times New Roman" w:hAnsi="Times New Roman" w:cs="Times New Roman"/>
                <w:sz w:val="20"/>
                <w:szCs w:val="24"/>
                <w:lang w:eastAsia="en-GB"/>
              </w:rPr>
              <w:t xml:space="preserve">            access to target via file system</w:t>
            </w:r>
          </w:p>
          <w:p w14:paraId="3C508CE6" w14:textId="77777777" w:rsidR="0053247D" w:rsidRDefault="002D2F7C">
            <w:pPr>
              <w:spacing w:after="0" w:line="240" w:lineRule="auto"/>
            </w:pPr>
            <w:r>
              <w:rPr>
                <w:rFonts w:ascii="Times New Roman" w:eastAsia="Times New Roman" w:hAnsi="Times New Roman" w:cs="Times New Roman"/>
                <w:sz w:val="20"/>
                <w:szCs w:val="24"/>
                <w:lang w:eastAsia="en-GB"/>
              </w:rPr>
              <w:t xml:space="preserve">            access to target via full control</w:t>
            </w:r>
          </w:p>
          <w:p w14:paraId="793A1710" w14:textId="77777777" w:rsidR="0053247D" w:rsidRDefault="002D2F7C">
            <w:pPr>
              <w:spacing w:after="0" w:line="240" w:lineRule="auto"/>
            </w:pPr>
            <w:r>
              <w:rPr>
                <w:rFonts w:ascii="Times New Roman" w:eastAsia="Times New Roman" w:hAnsi="Times New Roman" w:cs="Times New Roman"/>
                <w:sz w:val="20"/>
                <w:szCs w:val="24"/>
                <w:lang w:eastAsia="en-GB"/>
              </w:rPr>
              <w:t xml:space="preserve">            hooking to target</w:t>
            </w:r>
          </w:p>
          <w:p w14:paraId="4493B3E7" w14:textId="77777777" w:rsidR="0053247D" w:rsidRDefault="002D2F7C">
            <w:pPr>
              <w:spacing w:after="0" w:line="240" w:lineRule="auto"/>
            </w:pPr>
            <w:r>
              <w:rPr>
                <w:rFonts w:ascii="Times New Roman" w:eastAsia="Times New Roman" w:hAnsi="Times New Roman" w:cs="Times New Roman"/>
                <w:sz w:val="20"/>
                <w:szCs w:val="24"/>
                <w:lang w:eastAsia="en-GB"/>
              </w:rPr>
              <w:t xml:space="preserve">            passive monitoring of target</w:t>
            </w:r>
          </w:p>
          <w:p w14:paraId="71697EC1" w14:textId="77777777" w:rsidR="0053247D" w:rsidRDefault="002D2F7C">
            <w:pPr>
              <w:spacing w:after="0" w:line="240" w:lineRule="auto"/>
            </w:pPr>
            <w:r>
              <w:rPr>
                <w:rFonts w:ascii="Times New Roman" w:eastAsia="Times New Roman" w:hAnsi="Times New Roman" w:cs="Times New Roman"/>
                <w:sz w:val="20"/>
                <w:szCs w:val="24"/>
                <w:lang w:eastAsia="en-GB"/>
              </w:rPr>
              <w:t xml:space="preserve">            capture of keyboard</w:t>
            </w:r>
          </w:p>
          <w:p w14:paraId="7730AA25" w14:textId="77777777" w:rsidR="0053247D" w:rsidRDefault="002D2F7C">
            <w:pPr>
              <w:spacing w:after="0" w:line="240" w:lineRule="auto"/>
            </w:pPr>
            <w:r>
              <w:rPr>
                <w:rFonts w:ascii="Times New Roman" w:eastAsia="Times New Roman" w:hAnsi="Times New Roman" w:cs="Times New Roman"/>
                <w:sz w:val="20"/>
                <w:szCs w:val="24"/>
                <w:lang w:eastAsia="en-GB"/>
              </w:rPr>
              <w:t xml:space="preserve">            capture of mouse</w:t>
            </w:r>
          </w:p>
          <w:p w14:paraId="20FC4D59" w14:textId="77777777" w:rsidR="0053247D" w:rsidRDefault="002D2F7C">
            <w:pPr>
              <w:spacing w:after="0" w:line="240" w:lineRule="auto"/>
            </w:pPr>
            <w:r>
              <w:rPr>
                <w:rFonts w:ascii="Times New Roman" w:eastAsia="Times New Roman" w:hAnsi="Times New Roman" w:cs="Times New Roman"/>
                <w:sz w:val="20"/>
                <w:szCs w:val="24"/>
                <w:lang w:eastAsia="en-GB"/>
              </w:rPr>
              <w:t xml:space="preserve">            capture of clipboard</w:t>
            </w:r>
          </w:p>
          <w:p w14:paraId="0A300536" w14:textId="77777777" w:rsidR="0053247D" w:rsidRDefault="0053247D">
            <w:pPr>
              <w:spacing w:after="0" w:line="240" w:lineRule="auto"/>
              <w:rPr>
                <w:rFonts w:ascii="Times New Roman" w:eastAsia="Times New Roman" w:hAnsi="Times New Roman" w:cs="Times New Roman"/>
                <w:sz w:val="20"/>
                <w:szCs w:val="24"/>
                <w:lang w:eastAsia="en-GB"/>
              </w:rPr>
            </w:pPr>
          </w:p>
          <w:p w14:paraId="6F448CBB" w14:textId="77777777" w:rsidR="0053247D" w:rsidRDefault="002D2F7C">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 xml:space="preserve">Advance to a hidden Malicious style RAT prototype. </w:t>
            </w:r>
            <w:bookmarkStart w:id="13" w:name="creepware"/>
            <w:bookmarkStart w:id="14" w:name="cite_ref-4"/>
            <w:bookmarkEnd w:id="13"/>
            <w:bookmarkEnd w:id="14"/>
            <w:r>
              <w:rPr>
                <w:rFonts w:ascii="Times New Roman" w:eastAsia="Times New Roman" w:hAnsi="Times New Roman" w:cs="Times New Roman"/>
                <w:b/>
                <w:sz w:val="20"/>
                <w:szCs w:val="24"/>
                <w:lang w:eastAsia="en-GB"/>
              </w:rPr>
              <w:t>creepware</w:t>
            </w:r>
          </w:p>
          <w:p w14:paraId="33D7D0E7" w14:textId="77777777" w:rsidR="0053247D" w:rsidRDefault="002D2F7C">
            <w:pPr>
              <w:spacing w:after="0" w:line="240" w:lineRule="auto"/>
            </w:pPr>
            <w:r>
              <w:rPr>
                <w:rFonts w:ascii="Times New Roman" w:eastAsia="Times New Roman" w:hAnsi="Times New Roman" w:cs="Times New Roman"/>
                <w:sz w:val="20"/>
                <w:szCs w:val="24"/>
                <w:lang w:eastAsia="en-GB"/>
              </w:rPr>
              <w:t xml:space="preserve">             Invisible</w:t>
            </w:r>
          </w:p>
          <w:p w14:paraId="79760834" w14:textId="77777777" w:rsidR="0053247D" w:rsidRDefault="002D2F7C">
            <w:pPr>
              <w:spacing w:after="0" w:line="240" w:lineRule="auto"/>
            </w:pPr>
            <w:r>
              <w:rPr>
                <w:rFonts w:ascii="Times New Roman" w:eastAsia="Times New Roman" w:hAnsi="Times New Roman" w:cs="Times New Roman"/>
                <w:sz w:val="20"/>
                <w:szCs w:val="24"/>
                <w:lang w:eastAsia="en-GB"/>
              </w:rPr>
              <w:t xml:space="preserve">             bypass security and firewalls</w:t>
            </w:r>
          </w:p>
          <w:p w14:paraId="4025AE5F" w14:textId="77777777" w:rsidR="0053247D" w:rsidRDefault="002D2F7C">
            <w:pPr>
              <w:spacing w:after="0" w:line="240" w:lineRule="auto"/>
            </w:pPr>
            <w:r>
              <w:rPr>
                <w:rFonts w:ascii="Times New Roman" w:eastAsia="Times New Roman" w:hAnsi="Times New Roman" w:cs="Times New Roman"/>
                <w:sz w:val="20"/>
                <w:szCs w:val="24"/>
                <w:lang w:eastAsia="en-GB"/>
              </w:rPr>
              <w:t xml:space="preserve">             undetected installation</w:t>
            </w:r>
          </w:p>
          <w:p w14:paraId="009F598B" w14:textId="77777777" w:rsidR="0053247D" w:rsidRDefault="002D2F7C">
            <w:pPr>
              <w:spacing w:after="0" w:line="240" w:lineRule="auto"/>
            </w:pPr>
            <w:r>
              <w:rPr>
                <w:rFonts w:ascii="Times New Roman" w:eastAsia="Times New Roman" w:hAnsi="Times New Roman" w:cs="Times New Roman"/>
                <w:sz w:val="20"/>
                <w:szCs w:val="24"/>
                <w:lang w:eastAsia="en-GB"/>
              </w:rPr>
              <w:t xml:space="preserve">Advance to a support utility style RAT prototype. </w:t>
            </w:r>
          </w:p>
          <w:p w14:paraId="7C3AD39A" w14:textId="77777777" w:rsidR="0053247D" w:rsidRDefault="002D2F7C">
            <w:pPr>
              <w:spacing w:after="0" w:line="240" w:lineRule="auto"/>
            </w:pPr>
            <w:r>
              <w:rPr>
                <w:rFonts w:ascii="Times New Roman" w:eastAsia="Times New Roman" w:hAnsi="Times New Roman" w:cs="Times New Roman"/>
                <w:sz w:val="20"/>
                <w:szCs w:val="24"/>
                <w:lang w:eastAsia="en-GB"/>
              </w:rPr>
              <w:t xml:space="preserve">            Clear prompts</w:t>
            </w:r>
          </w:p>
          <w:p w14:paraId="77D4BE4B" w14:textId="77777777" w:rsidR="0053247D" w:rsidRDefault="002D2F7C">
            <w:pPr>
              <w:spacing w:after="0" w:line="240" w:lineRule="auto"/>
            </w:pPr>
            <w:r>
              <w:rPr>
                <w:rFonts w:ascii="Times New Roman" w:eastAsia="Times New Roman" w:hAnsi="Times New Roman" w:cs="Times New Roman"/>
                <w:sz w:val="20"/>
                <w:szCs w:val="24"/>
                <w:lang w:eastAsia="en-GB"/>
              </w:rPr>
              <w:t xml:space="preserve">            user disconnect option </w:t>
            </w:r>
          </w:p>
          <w:p w14:paraId="379538A9" w14:textId="77777777" w:rsidR="0053247D" w:rsidRDefault="002D2F7C">
            <w:pPr>
              <w:spacing w:after="0" w:line="240" w:lineRule="auto"/>
            </w:pPr>
            <w:r>
              <w:rPr>
                <w:rFonts w:ascii="Times New Roman" w:eastAsia="Times New Roman" w:hAnsi="Times New Roman" w:cs="Times New Roman"/>
                <w:sz w:val="20"/>
                <w:szCs w:val="24"/>
                <w:lang w:eastAsia="en-GB"/>
              </w:rPr>
              <w:t xml:space="preserve">            visual aids </w:t>
            </w:r>
          </w:p>
          <w:p w14:paraId="72AB7725" w14:textId="77777777" w:rsidR="0053247D" w:rsidRDefault="002D2F7C">
            <w:pPr>
              <w:spacing w:after="0" w:line="240" w:lineRule="auto"/>
            </w:pPr>
            <w:r>
              <w:rPr>
                <w:rFonts w:ascii="Times New Roman" w:eastAsia="Times New Roman" w:hAnsi="Times New Roman" w:cs="Times New Roman"/>
                <w:sz w:val="20"/>
                <w:szCs w:val="24"/>
                <w:lang w:eastAsia="en-GB"/>
              </w:rPr>
              <w:t xml:space="preserve">            logs for client </w:t>
            </w:r>
          </w:p>
          <w:p w14:paraId="3706B8C8" w14:textId="77777777" w:rsidR="0053247D" w:rsidRDefault="002D2F7C">
            <w:pPr>
              <w:spacing w:after="0" w:line="240" w:lineRule="auto"/>
            </w:pPr>
            <w:r>
              <w:rPr>
                <w:rFonts w:ascii="Times New Roman" w:eastAsia="Times New Roman" w:hAnsi="Times New Roman" w:cs="Times New Roman"/>
                <w:sz w:val="20"/>
                <w:szCs w:val="24"/>
                <w:lang w:eastAsia="en-GB"/>
              </w:rPr>
              <w:t xml:space="preserve">           Show the differences between the two</w:t>
            </w:r>
          </w:p>
          <w:p w14:paraId="17EBB1B1" w14:textId="77777777" w:rsidR="0053247D" w:rsidRDefault="002D2F7C">
            <w:pPr>
              <w:spacing w:after="0" w:line="240" w:lineRule="auto"/>
            </w:pPr>
            <w:r>
              <w:rPr>
                <w:rFonts w:ascii="Times New Roman" w:eastAsia="Times New Roman" w:hAnsi="Times New Roman" w:cs="Times New Roman"/>
                <w:sz w:val="20"/>
                <w:szCs w:val="24"/>
                <w:lang w:eastAsia="en-GB"/>
              </w:rPr>
              <w:t xml:space="preserve">           </w:t>
            </w:r>
          </w:p>
          <w:p w14:paraId="480C8F65" w14:textId="77777777" w:rsidR="0053247D" w:rsidRDefault="002D2F7C">
            <w:pPr>
              <w:spacing w:after="0" w:line="240" w:lineRule="auto"/>
            </w:pPr>
            <w:r>
              <w:rPr>
                <w:rFonts w:ascii="Times New Roman" w:eastAsia="Times New Roman" w:hAnsi="Times New Roman" w:cs="Times New Roman"/>
                <w:sz w:val="20"/>
                <w:szCs w:val="24"/>
                <w:lang w:eastAsia="en-GB"/>
              </w:rPr>
              <w:t xml:space="preserve">Delivery methods: </w:t>
            </w:r>
          </w:p>
          <w:p w14:paraId="24E5E318" w14:textId="77777777" w:rsidR="0053247D" w:rsidRDefault="002D2F7C">
            <w:pPr>
              <w:spacing w:after="0" w:line="240" w:lineRule="auto"/>
            </w:pPr>
            <w:r>
              <w:rPr>
                <w:rFonts w:ascii="Times New Roman" w:eastAsia="Times New Roman" w:hAnsi="Times New Roman" w:cs="Times New Roman"/>
                <w:sz w:val="20"/>
                <w:szCs w:val="24"/>
                <w:lang w:eastAsia="en-GB"/>
              </w:rPr>
              <w:t xml:space="preserve">          investigate the different methods used to obtain access to a system and install the RAT software </w:t>
            </w:r>
          </w:p>
          <w:p w14:paraId="2245DB8C" w14:textId="77777777" w:rsidR="0053247D" w:rsidRDefault="002D2F7C">
            <w:pPr>
              <w:spacing w:after="0" w:line="240" w:lineRule="auto"/>
            </w:pPr>
            <w:r>
              <w:rPr>
                <w:rFonts w:ascii="Times New Roman" w:eastAsia="Times New Roman" w:hAnsi="Times New Roman" w:cs="Times New Roman"/>
                <w:sz w:val="20"/>
                <w:szCs w:val="24"/>
                <w:lang w:eastAsia="en-GB"/>
              </w:rPr>
              <w:t xml:space="preserve">          show how these differ between legal uses of the software and illegally intended uses. </w:t>
            </w:r>
          </w:p>
          <w:p w14:paraId="6D045CCD" w14:textId="77777777" w:rsidR="0053247D" w:rsidRDefault="0053247D">
            <w:pPr>
              <w:spacing w:after="0" w:line="240" w:lineRule="auto"/>
              <w:rPr>
                <w:rFonts w:ascii="Times New Roman" w:eastAsia="Times New Roman" w:hAnsi="Times New Roman" w:cs="Times New Roman"/>
                <w:sz w:val="20"/>
                <w:szCs w:val="24"/>
                <w:lang w:eastAsia="en-GB"/>
              </w:rPr>
            </w:pPr>
          </w:p>
          <w:p w14:paraId="5B692799" w14:textId="77777777" w:rsidR="0053247D" w:rsidRDefault="002D2F7C">
            <w:pPr>
              <w:spacing w:after="0" w:line="240" w:lineRule="auto"/>
            </w:pPr>
            <w:r>
              <w:rPr>
                <w:rFonts w:ascii="Times New Roman" w:eastAsia="Times New Roman" w:hAnsi="Times New Roman" w:cs="Times New Roman"/>
                <w:sz w:val="20"/>
                <w:szCs w:val="24"/>
                <w:lang w:eastAsia="en-GB"/>
              </w:rPr>
              <w:t xml:space="preserve">Social, Legal, Ethical Aspects: </w:t>
            </w:r>
          </w:p>
          <w:p w14:paraId="6C20EDA0" w14:textId="77777777" w:rsidR="0053247D" w:rsidRDefault="002D2F7C">
            <w:pPr>
              <w:spacing w:after="0" w:line="240" w:lineRule="auto"/>
            </w:pPr>
            <w:r>
              <w:rPr>
                <w:rFonts w:ascii="Times New Roman" w:eastAsia="Times New Roman" w:hAnsi="Times New Roman" w:cs="Times New Roman"/>
                <w:sz w:val="20"/>
                <w:szCs w:val="24"/>
                <w:lang w:eastAsia="en-GB"/>
              </w:rPr>
              <w:t xml:space="preserve">         Investigate the SLE aspects of a legal RAT and a Malicious RAT. </w:t>
            </w:r>
          </w:p>
          <w:p w14:paraId="4648F32F" w14:textId="77777777" w:rsidR="0053247D" w:rsidRDefault="002D2F7C">
            <w:pPr>
              <w:spacing w:after="0" w:line="240" w:lineRule="auto"/>
            </w:pPr>
            <w:r>
              <w:rPr>
                <w:rFonts w:ascii="Times New Roman" w:eastAsia="Times New Roman" w:hAnsi="Times New Roman" w:cs="Times New Roman"/>
                <w:sz w:val="20"/>
                <w:szCs w:val="24"/>
                <w:lang w:eastAsia="en-GB"/>
              </w:rPr>
              <w:t xml:space="preserve">         Investigate scamware </w:t>
            </w:r>
          </w:p>
          <w:p w14:paraId="77A626D1" w14:textId="77777777" w:rsidR="0053247D" w:rsidRDefault="002D2F7C">
            <w:pPr>
              <w:spacing w:after="0" w:line="240" w:lineRule="auto"/>
            </w:pPr>
            <w:r>
              <w:rPr>
                <w:rFonts w:ascii="Times New Roman" w:eastAsia="Times New Roman" w:hAnsi="Times New Roman" w:cs="Times New Roman"/>
                <w:sz w:val="20"/>
                <w:szCs w:val="24"/>
                <w:lang w:eastAsia="en-GB"/>
              </w:rPr>
              <w:t xml:space="preserve">         </w:t>
            </w:r>
          </w:p>
          <w:p w14:paraId="3C2C0A79" w14:textId="77777777" w:rsidR="0053247D" w:rsidRDefault="002D2F7C">
            <w:pPr>
              <w:spacing w:after="0" w:line="240" w:lineRule="auto"/>
            </w:pPr>
            <w:r>
              <w:rPr>
                <w:rFonts w:ascii="Times New Roman" w:eastAsia="Times New Roman" w:hAnsi="Times New Roman" w:cs="Times New Roman"/>
                <w:sz w:val="20"/>
                <w:szCs w:val="24"/>
                <w:lang w:eastAsia="en-GB"/>
              </w:rPr>
              <w:t xml:space="preserve"> Outputs: </w:t>
            </w:r>
          </w:p>
          <w:p w14:paraId="009AA930" w14:textId="77777777" w:rsidR="0053247D" w:rsidRDefault="0053247D">
            <w:pPr>
              <w:spacing w:after="0" w:line="240" w:lineRule="auto"/>
              <w:rPr>
                <w:rFonts w:ascii="Times New Roman" w:eastAsia="Times New Roman" w:hAnsi="Times New Roman" w:cs="Times New Roman"/>
                <w:sz w:val="20"/>
                <w:szCs w:val="24"/>
                <w:lang w:eastAsia="en-GB"/>
              </w:rPr>
            </w:pPr>
          </w:p>
          <w:p w14:paraId="48595920" w14:textId="77777777" w:rsidR="0053247D" w:rsidRDefault="002D2F7C">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 xml:space="preserve">Successfully design and develop a fully working Remote access tool. </w:t>
            </w:r>
          </w:p>
          <w:p w14:paraId="26BCED6E" w14:textId="77777777" w:rsidR="0053247D" w:rsidRDefault="002D2F7C">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 xml:space="preserve">Demonstrate the differences between a RAT designed for Assistance / Aid and one designed for malicious intent. </w:t>
            </w:r>
          </w:p>
          <w:p w14:paraId="38ED5ADF" w14:textId="77777777" w:rsidR="0053247D" w:rsidRDefault="002D2F7C">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 xml:space="preserve">Demonstrate the various delivery methods possible to get a RAT onto the target device. </w:t>
            </w:r>
          </w:p>
          <w:p w14:paraId="04C3E28D" w14:textId="77777777" w:rsidR="0053247D" w:rsidRDefault="002D2F7C">
            <w:pPr>
              <w:spacing w:after="0" w:line="240" w:lineRule="auto"/>
            </w:pPr>
            <w:r>
              <w:rPr>
                <w:rFonts w:ascii="Times New Roman" w:eastAsia="Times New Roman" w:hAnsi="Times New Roman" w:cs="Times New Roman"/>
                <w:sz w:val="20"/>
                <w:szCs w:val="24"/>
                <w:lang w:eastAsia="en-GB"/>
              </w:rPr>
              <w:t xml:space="preserve">This project should discuss the vulnerabilities to a malicious RAT and how to attempt to protect yourself from this sort of attack. </w:t>
            </w:r>
          </w:p>
          <w:p w14:paraId="69D6DDEA" w14:textId="77777777" w:rsidR="0053247D" w:rsidRDefault="0053247D">
            <w:pPr>
              <w:spacing w:after="0" w:line="240" w:lineRule="auto"/>
              <w:rPr>
                <w:rFonts w:ascii="Times New Roman" w:eastAsia="Times New Roman" w:hAnsi="Times New Roman" w:cs="Times New Roman"/>
                <w:sz w:val="20"/>
                <w:szCs w:val="24"/>
                <w:lang w:eastAsia="en-GB"/>
              </w:rPr>
            </w:pPr>
          </w:p>
          <w:p w14:paraId="730C37AA" w14:textId="77777777" w:rsidR="0053247D" w:rsidRDefault="0053247D">
            <w:pPr>
              <w:spacing w:after="0" w:line="240" w:lineRule="auto"/>
            </w:pPr>
          </w:p>
          <w:p w14:paraId="36C076E9" w14:textId="77777777" w:rsidR="0053247D" w:rsidRDefault="0053247D">
            <w:pPr>
              <w:spacing w:after="0" w:line="240" w:lineRule="auto"/>
            </w:pPr>
          </w:p>
          <w:p w14:paraId="109E8FC1" w14:textId="77777777" w:rsidR="0053247D" w:rsidRDefault="0053247D">
            <w:pPr>
              <w:spacing w:after="0" w:line="240" w:lineRule="auto"/>
            </w:pPr>
          </w:p>
          <w:p w14:paraId="2DFDA10D" w14:textId="77777777" w:rsidR="0053247D" w:rsidRDefault="0053247D">
            <w:pPr>
              <w:spacing w:after="0" w:line="240" w:lineRule="auto"/>
            </w:pPr>
          </w:p>
          <w:p w14:paraId="76184390" w14:textId="77777777" w:rsidR="0053247D" w:rsidRDefault="0053247D">
            <w:pPr>
              <w:spacing w:after="0" w:line="240" w:lineRule="auto"/>
            </w:pPr>
          </w:p>
          <w:p w14:paraId="1BE4F555" w14:textId="77777777" w:rsidR="0053247D" w:rsidDel="00ED71EA" w:rsidRDefault="0053247D">
            <w:pPr>
              <w:spacing w:after="0" w:line="240" w:lineRule="auto"/>
              <w:rPr>
                <w:del w:id="15" w:author="Mohammed Al-Khafajiy" w:date="2020-10-07T15:22:00Z"/>
              </w:rPr>
            </w:pPr>
          </w:p>
          <w:p w14:paraId="39A487D5" w14:textId="77777777" w:rsidR="0053247D" w:rsidRDefault="0053247D">
            <w:pPr>
              <w:spacing w:after="0" w:line="240" w:lineRule="auto"/>
            </w:pPr>
          </w:p>
          <w:p w14:paraId="77FBDAEE" w14:textId="77777777" w:rsidR="0053247D" w:rsidRDefault="0053247D">
            <w:pPr>
              <w:spacing w:after="0" w:line="240" w:lineRule="auto"/>
            </w:pPr>
          </w:p>
          <w:p w14:paraId="140AD386" w14:textId="77777777" w:rsidR="0053247D" w:rsidRDefault="0053247D">
            <w:pPr>
              <w:spacing w:after="0" w:line="240" w:lineRule="auto"/>
            </w:pPr>
          </w:p>
          <w:p w14:paraId="7E618747" w14:textId="77777777" w:rsidR="0053247D" w:rsidRDefault="0053247D">
            <w:pPr>
              <w:spacing w:after="0" w:line="240" w:lineRule="auto"/>
              <w:rPr>
                <w:rFonts w:ascii="Times New Roman" w:eastAsia="Times New Roman" w:hAnsi="Times New Roman" w:cs="Times New Roman"/>
                <w:sz w:val="20"/>
                <w:szCs w:val="24"/>
                <w:lang w:eastAsia="en-GB"/>
              </w:rPr>
            </w:pPr>
          </w:p>
        </w:tc>
      </w:tr>
      <w:tr w:rsidR="0053247D" w14:paraId="1F4AAEAC" w14:textId="77777777" w:rsidTr="3BD2F36E">
        <w:trPr>
          <w:cantSplit/>
          <w:trHeight w:hRule="exact" w:val="919"/>
        </w:trPr>
        <w:tc>
          <w:tcPr>
            <w:tcW w:w="691" w:type="dxa"/>
            <w:tcBorders>
              <w:top w:val="single" w:sz="4" w:space="0" w:color="00000A"/>
            </w:tcBorders>
            <w:shd w:val="clear" w:color="auto" w:fill="003366"/>
          </w:tcPr>
          <w:p w14:paraId="6ACE8C12" w14:textId="77777777" w:rsidR="0053247D" w:rsidRDefault="002D2F7C">
            <w:pPr>
              <w:spacing w:before="60" w:after="60" w:line="240" w:lineRule="auto"/>
            </w:pPr>
            <w:r>
              <w:rPr>
                <w:rFonts w:ascii="Times New Roman" w:eastAsia="Times New Roman" w:hAnsi="Times New Roman" w:cs="Times New Roman"/>
                <w:b/>
                <w:color w:val="FFFFFF"/>
                <w:sz w:val="20"/>
                <w:szCs w:val="24"/>
                <w:lang w:eastAsia="en-GB"/>
              </w:rPr>
              <w:lastRenderedPageBreak/>
              <w:t>2.3</w:t>
            </w:r>
          </w:p>
          <w:p w14:paraId="10E088C0" w14:textId="77777777" w:rsidR="0053247D" w:rsidRDefault="0053247D">
            <w:pPr>
              <w:spacing w:before="60" w:after="60" w:line="240" w:lineRule="auto"/>
              <w:rPr>
                <w:rFonts w:ascii="Times New Roman" w:eastAsia="Times New Roman" w:hAnsi="Times New Roman" w:cs="Times New Roman"/>
                <w:b/>
                <w:color w:val="FFFFFF"/>
                <w:sz w:val="20"/>
                <w:szCs w:val="24"/>
                <w:lang w:eastAsia="en-GB"/>
              </w:rPr>
            </w:pPr>
          </w:p>
        </w:tc>
        <w:tc>
          <w:tcPr>
            <w:tcW w:w="8387" w:type="dxa"/>
            <w:tcBorders>
              <w:top w:val="single" w:sz="4" w:space="0" w:color="00000A"/>
              <w:bottom w:val="single" w:sz="4" w:space="0" w:color="00000A"/>
              <w:right w:val="single" w:sz="4" w:space="0" w:color="00000A"/>
            </w:tcBorders>
            <w:shd w:val="clear" w:color="auto" w:fill="E1E3ED"/>
          </w:tcPr>
          <w:p w14:paraId="10EAEB1F" w14:textId="265FAA14" w:rsidR="0053247D" w:rsidRDefault="002D2F7C">
            <w:pPr>
              <w:spacing w:before="60" w:after="60" w:line="240" w:lineRule="auto"/>
            </w:pPr>
            <w:r>
              <w:rPr>
                <w:rFonts w:ascii="Times New Roman" w:eastAsia="Times New Roman" w:hAnsi="Times New Roman" w:cs="Times New Roman"/>
                <w:b/>
                <w:bCs/>
                <w:sz w:val="20"/>
                <w:szCs w:val="24"/>
                <w:lang w:eastAsia="en-GB"/>
              </w:rPr>
              <w:t>Initial project specification – roughly indicate key features and functions of your finished program/application. Indicate possible method, data source, technology etc. (max 400 words)</w:t>
            </w:r>
            <w:r>
              <w:rPr>
                <w:rFonts w:ascii="Times New Roman" w:eastAsia="Times New Roman" w:hAnsi="Times New Roman" w:cs="Times New Roman"/>
                <w:b/>
                <w:sz w:val="20"/>
                <w:szCs w:val="24"/>
              </w:rPr>
              <w:br/>
            </w:r>
            <w:r>
              <w:rPr>
                <w:rFonts w:ascii="Times New Roman" w:eastAsia="Times New Roman" w:hAnsi="Times New Roman" w:cs="Times New Roman"/>
                <w:bCs/>
                <w:sz w:val="20"/>
                <w:szCs w:val="24"/>
                <w:lang w:eastAsia="en-GB"/>
              </w:rPr>
              <w:t>(Sensible and relevant Charts, Table, and Figures can be used)</w:t>
            </w:r>
            <w:r w:rsidR="00AE5DF9">
              <w:rPr>
                <w:rFonts w:ascii="Times New Roman" w:eastAsia="Times New Roman" w:hAnsi="Times New Roman" w:cs="Times New Roman"/>
                <w:bCs/>
                <w:sz w:val="20"/>
                <w:szCs w:val="24"/>
                <w:lang w:eastAsia="en-GB"/>
              </w:rPr>
              <w:t xml:space="preserve"> SIPOC</w:t>
            </w:r>
          </w:p>
        </w:tc>
      </w:tr>
      <w:tr w:rsidR="0053247D" w14:paraId="66DC2CC0" w14:textId="77777777" w:rsidTr="3BD2F36E">
        <w:trPr>
          <w:cantSplit/>
          <w:trHeight w:val="399"/>
        </w:trPr>
        <w:tc>
          <w:tcPr>
            <w:tcW w:w="691" w:type="dxa"/>
            <w:tcBorders>
              <w:bottom w:val="single" w:sz="4" w:space="0" w:color="00000A"/>
            </w:tcBorders>
            <w:shd w:val="clear" w:color="auto" w:fill="003366"/>
          </w:tcPr>
          <w:p w14:paraId="0F1BCEFC" w14:textId="77777777" w:rsidR="0053247D" w:rsidRDefault="0053247D">
            <w:pPr>
              <w:spacing w:before="60" w:after="60" w:line="240" w:lineRule="auto"/>
              <w:rPr>
                <w:rFonts w:ascii="Times New Roman" w:eastAsia="Times New Roman" w:hAnsi="Times New Roman" w:cs="Times New Roman"/>
                <w:color w:val="FFFFFF"/>
                <w:sz w:val="20"/>
                <w:szCs w:val="24"/>
                <w:lang w:eastAsia="en-GB"/>
              </w:rPr>
            </w:pPr>
          </w:p>
        </w:tc>
        <w:tc>
          <w:tcPr>
            <w:tcW w:w="8387" w:type="dxa"/>
            <w:tcBorders>
              <w:top w:val="single" w:sz="4" w:space="0" w:color="00000A"/>
              <w:bottom w:val="single" w:sz="4" w:space="0" w:color="00000A"/>
              <w:right w:val="single" w:sz="4" w:space="0" w:color="00000A"/>
            </w:tcBorders>
            <w:shd w:val="clear" w:color="auto" w:fill="auto"/>
          </w:tcPr>
          <w:p w14:paraId="38E04C80" w14:textId="381A7CA1" w:rsidR="0053247D" w:rsidRDefault="002D2F7C">
            <w:pPr>
              <w:rPr>
                <w:rFonts w:ascii="Times New Roman" w:eastAsia="Times New Roman" w:hAnsi="Times New Roman" w:cs="Times New Roman"/>
                <w:sz w:val="20"/>
                <w:szCs w:val="20"/>
                <w:lang w:eastAsia="en-GB"/>
              </w:rPr>
            </w:pPr>
            <w:r w:rsidRPr="006C0E4F">
              <w:rPr>
                <w:rFonts w:ascii="Times New Roman" w:eastAsia="Times New Roman" w:hAnsi="Times New Roman" w:cs="Times New Roman"/>
                <w:sz w:val="20"/>
                <w:szCs w:val="20"/>
                <w:lang w:eastAsia="en-GB"/>
              </w:rPr>
              <w:t>A working remote access tool which has the potential to be used for good purposes and evil purposes.</w:t>
            </w:r>
          </w:p>
          <w:p w14:paraId="6B2BF265" w14:textId="0CCD8235" w:rsidR="00831466" w:rsidRDefault="00831466">
            <w:pPr>
              <w:rPr>
                <w:rFonts w:ascii="Times New Roman" w:eastAsia="Times New Roman" w:hAnsi="Times New Roman" w:cs="Times New Roman"/>
                <w:sz w:val="20"/>
                <w:szCs w:val="20"/>
                <w:lang w:eastAsia="en-GB"/>
              </w:rPr>
            </w:pPr>
            <w:r>
              <w:rPr>
                <w:rFonts w:ascii="Times New Roman" w:eastAsia="Times New Roman" w:hAnsi="Times New Roman" w:cs="Times New Roman"/>
                <w:sz w:val="20"/>
                <w:szCs w:val="20"/>
                <w:lang w:eastAsia="en-GB"/>
              </w:rPr>
              <w:t>Must be able to see the target computer</w:t>
            </w:r>
            <w:r w:rsidR="005164A1">
              <w:rPr>
                <w:rFonts w:ascii="Times New Roman" w:eastAsia="Times New Roman" w:hAnsi="Times New Roman" w:cs="Times New Roman"/>
                <w:sz w:val="20"/>
                <w:szCs w:val="20"/>
                <w:lang w:eastAsia="en-GB"/>
              </w:rPr>
              <w:t>: the program cannot connect to a device it cannot recognise, therefore must be able to see it.</w:t>
            </w:r>
          </w:p>
          <w:p w14:paraId="6ACCC6D5" w14:textId="44215088" w:rsidR="005164A1" w:rsidRDefault="00831466">
            <w:pPr>
              <w:rPr>
                <w:rFonts w:ascii="Times New Roman" w:hAnsi="Times New Roman" w:cs="Times New Roman"/>
                <w:sz w:val="20"/>
                <w:szCs w:val="20"/>
              </w:rPr>
            </w:pPr>
            <w:r>
              <w:rPr>
                <w:rFonts w:ascii="Times New Roman" w:hAnsi="Times New Roman" w:cs="Times New Roman"/>
                <w:sz w:val="20"/>
                <w:szCs w:val="20"/>
              </w:rPr>
              <w:t>Must be able to connect to the target computer</w:t>
            </w:r>
            <w:r w:rsidR="005164A1">
              <w:rPr>
                <w:rFonts w:ascii="Times New Roman" w:hAnsi="Times New Roman" w:cs="Times New Roman"/>
                <w:sz w:val="20"/>
                <w:szCs w:val="20"/>
              </w:rPr>
              <w:t xml:space="preserve">: must be able to successfully connect to the target device via internet or across a local connection. </w:t>
            </w:r>
          </w:p>
          <w:p w14:paraId="287EFFF4" w14:textId="77777777" w:rsidR="00303E9A" w:rsidRPr="006C0E4F" w:rsidRDefault="00303E9A" w:rsidP="00303E9A">
            <w:pPr>
              <w:rPr>
                <w:rFonts w:ascii="Times New Roman" w:eastAsia="Times New Roman" w:hAnsi="Times New Roman" w:cs="Times New Roman"/>
                <w:sz w:val="20"/>
                <w:szCs w:val="20"/>
                <w:lang w:eastAsia="en-GB"/>
              </w:rPr>
            </w:pPr>
            <w:r w:rsidRPr="006C0E4F">
              <w:rPr>
                <w:rFonts w:ascii="Times New Roman" w:eastAsia="Times New Roman" w:hAnsi="Times New Roman" w:cs="Times New Roman"/>
                <w:sz w:val="20"/>
                <w:szCs w:val="20"/>
                <w:lang w:eastAsia="en-GB"/>
              </w:rPr>
              <w:t xml:space="preserve">Must allow application user to monitor target’s activity, manage files, install additional software, control entire system, including any present application or hardware device, modify main system settings, turn off or restart computer. </w:t>
            </w:r>
            <w:r>
              <w:rPr>
                <w:rFonts w:ascii="Times New Roman" w:eastAsia="Times New Roman" w:hAnsi="Times New Roman" w:cs="Times New Roman"/>
                <w:sz w:val="20"/>
                <w:szCs w:val="20"/>
                <w:lang w:eastAsia="en-GB"/>
              </w:rPr>
              <w:t xml:space="preserve">Ideally would allow monitoring behaviours through keylogging etc, accessing confidential information and passwords. The ability to take screenshot, manage peripherals such as activating a system’s webcam and recording the video, formatting drives, deleting, downloading, and altering files/file systems, as well as distributing files. </w:t>
            </w:r>
          </w:p>
          <w:p w14:paraId="5B973B4C" w14:textId="1BA0FD0B" w:rsidR="0053247D" w:rsidRPr="006C0E4F" w:rsidRDefault="00AD0F6E">
            <w:pPr>
              <w:rPr>
                <w:rFonts w:ascii="Times New Roman" w:eastAsia="Times New Roman" w:hAnsi="Times New Roman" w:cs="Times New Roman"/>
                <w:sz w:val="20"/>
                <w:szCs w:val="20"/>
                <w:lang w:eastAsia="en-GB"/>
              </w:rPr>
            </w:pPr>
            <w:r w:rsidRPr="006C0E4F">
              <w:rPr>
                <w:rFonts w:ascii="Times New Roman" w:eastAsia="Times New Roman" w:hAnsi="Times New Roman" w:cs="Times New Roman"/>
                <w:sz w:val="20"/>
                <w:szCs w:val="20"/>
                <w:lang w:eastAsia="en-GB"/>
              </w:rPr>
              <w:t>Should give full control over the target computer</w:t>
            </w:r>
            <w:r w:rsidR="006C0E4F">
              <w:rPr>
                <w:rFonts w:ascii="Times New Roman" w:eastAsia="Times New Roman" w:hAnsi="Times New Roman" w:cs="Times New Roman"/>
                <w:sz w:val="20"/>
                <w:szCs w:val="20"/>
                <w:lang w:eastAsia="en-GB"/>
              </w:rPr>
              <w:t xml:space="preserve">. </w:t>
            </w:r>
            <w:r w:rsidR="00DD059E">
              <w:rPr>
                <w:rFonts w:ascii="Times New Roman" w:eastAsia="Times New Roman" w:hAnsi="Times New Roman" w:cs="Times New Roman"/>
                <w:sz w:val="20"/>
                <w:szCs w:val="20"/>
                <w:lang w:eastAsia="en-GB"/>
              </w:rPr>
              <w:t xml:space="preserve">This should range from controlling the filesystem, to capturing the mouse, keyboard and even clipboard contents, </w:t>
            </w:r>
          </w:p>
          <w:p w14:paraId="206FE6E1" w14:textId="40C32A80" w:rsidR="00243EAB" w:rsidRPr="006C0E4F" w:rsidRDefault="00AD0F6E">
            <w:pPr>
              <w:rPr>
                <w:rFonts w:ascii="Times New Roman" w:hAnsi="Times New Roman" w:cs="Times New Roman"/>
                <w:sz w:val="20"/>
                <w:szCs w:val="20"/>
              </w:rPr>
            </w:pPr>
            <w:r w:rsidRPr="006C0E4F">
              <w:rPr>
                <w:rFonts w:ascii="Times New Roman" w:hAnsi="Times New Roman" w:cs="Times New Roman"/>
                <w:sz w:val="20"/>
                <w:szCs w:val="20"/>
              </w:rPr>
              <w:t xml:space="preserve">Does not need to be able to turn on computer! </w:t>
            </w:r>
            <w:r w:rsidR="00E26CFC">
              <w:rPr>
                <w:rFonts w:ascii="Times New Roman" w:hAnsi="Times New Roman" w:cs="Times New Roman"/>
                <w:sz w:val="20"/>
                <w:szCs w:val="20"/>
              </w:rPr>
              <w:t xml:space="preserve">Just hook to a computer once it is turned on. </w:t>
            </w:r>
          </w:p>
          <w:p w14:paraId="269CE806" w14:textId="62182BE5" w:rsidR="00AD0F6E" w:rsidRDefault="00AD0F6E">
            <w:pPr>
              <w:rPr>
                <w:rFonts w:ascii="Times New Roman" w:hAnsi="Times New Roman" w:cs="Times New Roman"/>
                <w:sz w:val="20"/>
                <w:szCs w:val="20"/>
              </w:rPr>
            </w:pPr>
            <w:r w:rsidRPr="006C0E4F">
              <w:rPr>
                <w:rFonts w:ascii="Times New Roman" w:hAnsi="Times New Roman" w:cs="Times New Roman"/>
                <w:sz w:val="20"/>
                <w:szCs w:val="20"/>
              </w:rPr>
              <w:t xml:space="preserve">Either two separate RATs, one malicious and one for software aid – or if possible, one RAT with a switch between </w:t>
            </w:r>
            <w:r w:rsidR="00D2287B">
              <w:rPr>
                <w:rFonts w:ascii="Times New Roman" w:hAnsi="Times New Roman" w:cs="Times New Roman"/>
                <w:sz w:val="20"/>
                <w:szCs w:val="20"/>
              </w:rPr>
              <w:t>sinister</w:t>
            </w:r>
            <w:r w:rsidRPr="006C0E4F">
              <w:rPr>
                <w:rFonts w:ascii="Times New Roman" w:hAnsi="Times New Roman" w:cs="Times New Roman"/>
                <w:sz w:val="20"/>
                <w:szCs w:val="20"/>
              </w:rPr>
              <w:t xml:space="preserve"> mode and </w:t>
            </w:r>
            <w:r w:rsidR="00D2287B">
              <w:rPr>
                <w:rFonts w:ascii="Times New Roman" w:hAnsi="Times New Roman" w:cs="Times New Roman"/>
                <w:sz w:val="20"/>
                <w:szCs w:val="20"/>
              </w:rPr>
              <w:t>legitimate</w:t>
            </w:r>
            <w:r w:rsidRPr="006C0E4F">
              <w:rPr>
                <w:rFonts w:ascii="Times New Roman" w:hAnsi="Times New Roman" w:cs="Times New Roman"/>
                <w:sz w:val="20"/>
                <w:szCs w:val="20"/>
              </w:rPr>
              <w:t xml:space="preserve"> mode. </w:t>
            </w:r>
            <w:r w:rsidR="005A0834">
              <w:rPr>
                <w:rFonts w:ascii="Times New Roman" w:hAnsi="Times New Roman" w:cs="Times New Roman"/>
                <w:sz w:val="20"/>
                <w:szCs w:val="20"/>
              </w:rPr>
              <w:t xml:space="preserve">There are many ideas that could be implanted into the switch, such as making the program look like it has crashed and exited while still maintaining full functionality. </w:t>
            </w:r>
          </w:p>
          <w:p w14:paraId="27249C56" w14:textId="3641E6FD" w:rsidR="00243EAB" w:rsidRPr="006C0E4F" w:rsidRDefault="00243EAB">
            <w:pPr>
              <w:rPr>
                <w:rFonts w:ascii="Times New Roman" w:hAnsi="Times New Roman" w:cs="Times New Roman"/>
                <w:sz w:val="20"/>
                <w:szCs w:val="20"/>
              </w:rPr>
            </w:pPr>
            <w:r>
              <w:rPr>
                <w:rFonts w:ascii="Times New Roman" w:hAnsi="Times New Roman" w:cs="Times New Roman"/>
                <w:sz w:val="20"/>
                <w:szCs w:val="20"/>
              </w:rPr>
              <w:t xml:space="preserve">For the </w:t>
            </w:r>
            <w:r w:rsidR="00D2287B">
              <w:rPr>
                <w:rFonts w:ascii="Times New Roman" w:hAnsi="Times New Roman" w:cs="Times New Roman"/>
                <w:sz w:val="20"/>
                <w:szCs w:val="20"/>
              </w:rPr>
              <w:t>sinister</w:t>
            </w:r>
            <w:r>
              <w:rPr>
                <w:rFonts w:ascii="Times New Roman" w:hAnsi="Times New Roman" w:cs="Times New Roman"/>
                <w:sz w:val="20"/>
                <w:szCs w:val="20"/>
              </w:rPr>
              <w:t xml:space="preserve"> mode, </w:t>
            </w:r>
            <w:r w:rsidR="005A23C9">
              <w:rPr>
                <w:rFonts w:ascii="Times New Roman" w:hAnsi="Times New Roman" w:cs="Times New Roman"/>
                <w:sz w:val="20"/>
                <w:szCs w:val="20"/>
              </w:rPr>
              <w:t>inconspicuousness is key, there should be minimal to no indication that the system has been compromised, there should be as few</w:t>
            </w:r>
            <w:r w:rsidR="00D2287B">
              <w:rPr>
                <w:rFonts w:ascii="Times New Roman" w:hAnsi="Times New Roman" w:cs="Times New Roman"/>
                <w:sz w:val="20"/>
                <w:szCs w:val="20"/>
              </w:rPr>
              <w:t xml:space="preserve"> visual clues possible,</w:t>
            </w:r>
            <w:r w:rsidR="005A23C9">
              <w:rPr>
                <w:rFonts w:ascii="Times New Roman" w:hAnsi="Times New Roman" w:cs="Times New Roman"/>
                <w:sz w:val="20"/>
                <w:szCs w:val="20"/>
              </w:rPr>
              <w:t xml:space="preserve"> while maintain maximum performance, </w:t>
            </w:r>
            <w:r w:rsidR="00D2287B">
              <w:rPr>
                <w:rFonts w:ascii="Times New Roman" w:hAnsi="Times New Roman" w:cs="Times New Roman"/>
                <w:sz w:val="20"/>
                <w:szCs w:val="20"/>
              </w:rPr>
              <w:t xml:space="preserve"> </w:t>
            </w:r>
            <w:r w:rsidR="005A23C9">
              <w:rPr>
                <w:rFonts w:ascii="Times New Roman" w:hAnsi="Times New Roman" w:cs="Times New Roman"/>
                <w:sz w:val="20"/>
                <w:szCs w:val="20"/>
              </w:rPr>
              <w:t>ideally the program should be running completely invisibly in the background, like a daemon</w:t>
            </w:r>
            <w:r w:rsidR="00E26CFC">
              <w:rPr>
                <w:rFonts w:ascii="Times New Roman" w:hAnsi="Times New Roman" w:cs="Times New Roman"/>
                <w:sz w:val="20"/>
                <w:szCs w:val="20"/>
              </w:rPr>
              <w:t>, may have features to bypass security</w:t>
            </w:r>
            <w:r w:rsidR="005A23C9">
              <w:rPr>
                <w:rFonts w:ascii="Times New Roman" w:hAnsi="Times New Roman" w:cs="Times New Roman"/>
                <w:sz w:val="20"/>
                <w:szCs w:val="20"/>
              </w:rPr>
              <w:t>.</w:t>
            </w:r>
            <w:r w:rsidR="00D2287B">
              <w:rPr>
                <w:rFonts w:ascii="Times New Roman" w:hAnsi="Times New Roman" w:cs="Times New Roman"/>
                <w:sz w:val="20"/>
                <w:szCs w:val="20"/>
              </w:rPr>
              <w:t xml:space="preserve"> </w:t>
            </w:r>
          </w:p>
          <w:p w14:paraId="36E83192" w14:textId="19474DDB" w:rsidR="00D2287B" w:rsidRDefault="00D2287B">
            <w:pPr>
              <w:rPr>
                <w:rFonts w:ascii="Times New Roman" w:eastAsia="Times New Roman" w:hAnsi="Times New Roman" w:cs="Times New Roman"/>
                <w:sz w:val="20"/>
                <w:szCs w:val="20"/>
                <w:lang w:eastAsia="en-GB"/>
              </w:rPr>
            </w:pPr>
            <w:r>
              <w:rPr>
                <w:rFonts w:ascii="Times New Roman" w:eastAsia="Times New Roman" w:hAnsi="Times New Roman" w:cs="Times New Roman"/>
                <w:sz w:val="20"/>
                <w:szCs w:val="20"/>
                <w:lang w:eastAsia="en-GB"/>
              </w:rPr>
              <w:t>For the legitimate</w:t>
            </w:r>
            <w:r w:rsidR="005A23C9">
              <w:rPr>
                <w:rFonts w:ascii="Times New Roman" w:eastAsia="Times New Roman" w:hAnsi="Times New Roman" w:cs="Times New Roman"/>
                <w:sz w:val="20"/>
                <w:szCs w:val="20"/>
                <w:lang w:eastAsia="en-GB"/>
              </w:rPr>
              <w:t xml:space="preserve"> version, almost the complete opposite is true,</w:t>
            </w:r>
            <w:r>
              <w:rPr>
                <w:rFonts w:ascii="Times New Roman" w:eastAsia="Times New Roman" w:hAnsi="Times New Roman" w:cs="Times New Roman"/>
                <w:sz w:val="20"/>
                <w:szCs w:val="20"/>
                <w:lang w:eastAsia="en-GB"/>
              </w:rPr>
              <w:t xml:space="preserve"> visual clues</w:t>
            </w:r>
            <w:r w:rsidR="005A23C9">
              <w:rPr>
                <w:rFonts w:ascii="Times New Roman" w:eastAsia="Times New Roman" w:hAnsi="Times New Roman" w:cs="Times New Roman"/>
                <w:sz w:val="20"/>
                <w:szCs w:val="20"/>
                <w:lang w:eastAsia="en-GB"/>
              </w:rPr>
              <w:t xml:space="preserve"> are absolutely essential, the target computer should be able to disconnect at any point if the user fe</w:t>
            </w:r>
            <w:r w:rsidR="000D0344">
              <w:rPr>
                <w:rFonts w:ascii="Times New Roman" w:eastAsia="Times New Roman" w:hAnsi="Times New Roman" w:cs="Times New Roman"/>
                <w:sz w:val="20"/>
                <w:szCs w:val="20"/>
                <w:lang w:eastAsia="en-GB"/>
              </w:rPr>
              <w:t>e</w:t>
            </w:r>
            <w:r w:rsidR="005A23C9">
              <w:rPr>
                <w:rFonts w:ascii="Times New Roman" w:eastAsia="Times New Roman" w:hAnsi="Times New Roman" w:cs="Times New Roman"/>
                <w:sz w:val="20"/>
                <w:szCs w:val="20"/>
                <w:lang w:eastAsia="en-GB"/>
              </w:rPr>
              <w:t xml:space="preserve">ls that something </w:t>
            </w:r>
            <w:r w:rsidR="000D0344">
              <w:rPr>
                <w:rFonts w:ascii="Times New Roman" w:eastAsia="Times New Roman" w:hAnsi="Times New Roman" w:cs="Times New Roman"/>
                <w:sz w:val="20"/>
                <w:szCs w:val="20"/>
                <w:lang w:eastAsia="en-GB"/>
              </w:rPr>
              <w:t>is not right</w:t>
            </w:r>
            <w:r>
              <w:rPr>
                <w:rFonts w:ascii="Times New Roman" w:eastAsia="Times New Roman" w:hAnsi="Times New Roman" w:cs="Times New Roman"/>
                <w:sz w:val="20"/>
                <w:szCs w:val="20"/>
                <w:lang w:eastAsia="en-GB"/>
              </w:rPr>
              <w:t xml:space="preserve">, </w:t>
            </w:r>
            <w:r w:rsidR="000D0344">
              <w:rPr>
                <w:rFonts w:ascii="Times New Roman" w:eastAsia="Times New Roman" w:hAnsi="Times New Roman" w:cs="Times New Roman"/>
                <w:sz w:val="20"/>
                <w:szCs w:val="20"/>
                <w:lang w:eastAsia="en-GB"/>
              </w:rPr>
              <w:t xml:space="preserve">the system should time out after idling for too long, and most definitely should not be running in the background without the users permissions. </w:t>
            </w:r>
          </w:p>
          <w:p w14:paraId="5F828B25" w14:textId="31ACBAB0" w:rsidR="00E26CFC" w:rsidRDefault="00E26CFC">
            <w:pPr>
              <w:rPr>
                <w:rFonts w:ascii="Times New Roman" w:eastAsia="Times New Roman" w:hAnsi="Times New Roman" w:cs="Times New Roman"/>
                <w:sz w:val="20"/>
                <w:szCs w:val="20"/>
                <w:lang w:eastAsia="en-GB"/>
              </w:rPr>
            </w:pPr>
            <w:r>
              <w:rPr>
                <w:rFonts w:ascii="Times New Roman" w:eastAsia="Times New Roman" w:hAnsi="Times New Roman" w:cs="Times New Roman"/>
                <w:sz w:val="20"/>
                <w:szCs w:val="20"/>
                <w:lang w:eastAsia="en-GB"/>
              </w:rPr>
              <w:t xml:space="preserve">Must have multiple delivery methods, such as via USB </w:t>
            </w:r>
            <w:proofErr w:type="spellStart"/>
            <w:r>
              <w:rPr>
                <w:rFonts w:ascii="Times New Roman" w:eastAsia="Times New Roman" w:hAnsi="Times New Roman" w:cs="Times New Roman"/>
                <w:sz w:val="20"/>
                <w:szCs w:val="20"/>
                <w:lang w:eastAsia="en-GB"/>
              </w:rPr>
              <w:t>RubberDucky</w:t>
            </w:r>
            <w:proofErr w:type="spellEnd"/>
            <w:r>
              <w:rPr>
                <w:rFonts w:ascii="Times New Roman" w:eastAsia="Times New Roman" w:hAnsi="Times New Roman" w:cs="Times New Roman"/>
                <w:sz w:val="20"/>
                <w:szCs w:val="20"/>
                <w:lang w:eastAsia="en-GB"/>
              </w:rPr>
              <w:t xml:space="preserve">, </w:t>
            </w:r>
            <w:proofErr w:type="gramStart"/>
            <w:r>
              <w:rPr>
                <w:rFonts w:ascii="Times New Roman" w:eastAsia="Times New Roman" w:hAnsi="Times New Roman" w:cs="Times New Roman"/>
                <w:sz w:val="20"/>
                <w:szCs w:val="20"/>
                <w:lang w:eastAsia="en-GB"/>
              </w:rPr>
              <w:t>Cloning</w:t>
            </w:r>
            <w:proofErr w:type="gramEnd"/>
            <w:r>
              <w:rPr>
                <w:rFonts w:ascii="Times New Roman" w:eastAsia="Times New Roman" w:hAnsi="Times New Roman" w:cs="Times New Roman"/>
                <w:sz w:val="20"/>
                <w:szCs w:val="20"/>
                <w:lang w:eastAsia="en-GB"/>
              </w:rPr>
              <w:t xml:space="preserve"> via a git repo, sideloading, malicious email links, and giving permission to install (legitimate version).</w:t>
            </w:r>
          </w:p>
          <w:p w14:paraId="4A82C3FC" w14:textId="07A4DC57" w:rsidR="00E26CFC" w:rsidRDefault="00E26CFC">
            <w:pPr>
              <w:rPr>
                <w:rFonts w:ascii="Times New Roman" w:eastAsia="Times New Roman" w:hAnsi="Times New Roman" w:cs="Times New Roman"/>
                <w:sz w:val="20"/>
                <w:szCs w:val="20"/>
                <w:lang w:eastAsia="en-GB"/>
              </w:rPr>
            </w:pPr>
            <w:r>
              <w:rPr>
                <w:rFonts w:ascii="Times New Roman" w:eastAsia="Times New Roman" w:hAnsi="Times New Roman" w:cs="Times New Roman"/>
                <w:sz w:val="20"/>
                <w:szCs w:val="20"/>
                <w:lang w:eastAsia="en-GB"/>
              </w:rPr>
              <w:t xml:space="preserve">I also intend to discuss the security side of things </w:t>
            </w:r>
            <w:del w:id="16" w:author="Daniel Broomhead" w:date="2020-10-08T17:14:00Z">
              <w:r w:rsidDel="005E48C2">
                <w:rPr>
                  <w:rFonts w:ascii="Times New Roman" w:eastAsia="Times New Roman" w:hAnsi="Times New Roman" w:cs="Times New Roman"/>
                  <w:sz w:val="20"/>
                  <w:szCs w:val="20"/>
                  <w:lang w:eastAsia="en-GB"/>
                </w:rPr>
                <w:delText>through out</w:delText>
              </w:r>
            </w:del>
            <w:ins w:id="17" w:author="Daniel Broomhead" w:date="2020-10-08T17:14:00Z">
              <w:r w:rsidR="005E48C2">
                <w:rPr>
                  <w:rFonts w:ascii="Times New Roman" w:eastAsia="Times New Roman" w:hAnsi="Times New Roman" w:cs="Times New Roman"/>
                  <w:sz w:val="20"/>
                  <w:szCs w:val="20"/>
                  <w:lang w:eastAsia="en-GB"/>
                </w:rPr>
                <w:t>throughout</w:t>
              </w:r>
            </w:ins>
            <w:r>
              <w:rPr>
                <w:rFonts w:ascii="Times New Roman" w:eastAsia="Times New Roman" w:hAnsi="Times New Roman" w:cs="Times New Roman"/>
                <w:sz w:val="20"/>
                <w:szCs w:val="20"/>
                <w:lang w:eastAsia="en-GB"/>
              </w:rPr>
              <w:t xml:space="preserve"> the project, ranging to protecting yourself from them, to the implication of</w:t>
            </w:r>
            <w:r w:rsidR="00585EA7">
              <w:rPr>
                <w:rFonts w:ascii="Times New Roman" w:eastAsia="Times New Roman" w:hAnsi="Times New Roman" w:cs="Times New Roman"/>
                <w:sz w:val="20"/>
                <w:szCs w:val="20"/>
                <w:lang w:eastAsia="en-GB"/>
              </w:rPr>
              <w:t xml:space="preserve"> how the exact same software at the most basic level can be extremely dangerous but also significantly helpful based on way it is used. </w:t>
            </w:r>
          </w:p>
          <w:p w14:paraId="22DBD737" w14:textId="6E4268A3" w:rsidR="00D2287B" w:rsidRPr="006C0E4F" w:rsidRDefault="00D2287B">
            <w:pPr>
              <w:rPr>
                <w:rFonts w:ascii="Times New Roman" w:eastAsia="Times New Roman" w:hAnsi="Times New Roman" w:cs="Times New Roman"/>
                <w:sz w:val="20"/>
                <w:szCs w:val="20"/>
                <w:lang w:eastAsia="en-GB"/>
              </w:rPr>
            </w:pPr>
          </w:p>
        </w:tc>
      </w:tr>
      <w:tr w:rsidR="0053247D" w14:paraId="0CE82542" w14:textId="77777777" w:rsidTr="3BD2F36E">
        <w:trPr>
          <w:cantSplit/>
          <w:trHeight w:hRule="exact" w:val="861"/>
        </w:trPr>
        <w:tc>
          <w:tcPr>
            <w:tcW w:w="691" w:type="dxa"/>
            <w:tcBorders>
              <w:top w:val="single" w:sz="4" w:space="0" w:color="00000A"/>
            </w:tcBorders>
            <w:shd w:val="clear" w:color="auto" w:fill="003366"/>
          </w:tcPr>
          <w:p w14:paraId="27AD9E70" w14:textId="77777777" w:rsidR="0053247D" w:rsidRDefault="002D2F7C">
            <w:pPr>
              <w:spacing w:before="60" w:after="60" w:line="240" w:lineRule="auto"/>
              <w:rPr>
                <w:rFonts w:ascii="Times New Roman" w:eastAsia="Times New Roman" w:hAnsi="Times New Roman" w:cs="Times New Roman"/>
                <w:b/>
                <w:color w:val="FFFFFF"/>
                <w:sz w:val="20"/>
                <w:szCs w:val="24"/>
                <w:lang w:eastAsia="en-GB"/>
              </w:rPr>
            </w:pPr>
            <w:r>
              <w:rPr>
                <w:rFonts w:ascii="Times New Roman" w:eastAsia="Times New Roman" w:hAnsi="Times New Roman" w:cs="Times New Roman"/>
                <w:b/>
                <w:color w:val="FFFFFF"/>
                <w:sz w:val="20"/>
                <w:szCs w:val="24"/>
                <w:lang w:eastAsia="en-GB"/>
              </w:rPr>
              <w:t>2.4</w:t>
            </w:r>
          </w:p>
          <w:p w14:paraId="4AA3FC9D" w14:textId="77777777" w:rsidR="0053247D" w:rsidRDefault="0053247D">
            <w:pPr>
              <w:spacing w:before="60" w:after="60" w:line="240" w:lineRule="auto"/>
              <w:rPr>
                <w:rFonts w:ascii="Times New Roman" w:eastAsia="Times New Roman" w:hAnsi="Times New Roman" w:cs="Times New Roman"/>
                <w:b/>
                <w:color w:val="FFFFFF"/>
                <w:sz w:val="20"/>
                <w:szCs w:val="24"/>
                <w:lang w:eastAsia="en-GB"/>
              </w:rPr>
            </w:pPr>
          </w:p>
        </w:tc>
        <w:tc>
          <w:tcPr>
            <w:tcW w:w="8387" w:type="dxa"/>
            <w:tcBorders>
              <w:top w:val="single" w:sz="4" w:space="0" w:color="00000A"/>
              <w:bottom w:val="single" w:sz="4" w:space="0" w:color="00000A"/>
              <w:right w:val="single" w:sz="4" w:space="0" w:color="00000A"/>
            </w:tcBorders>
            <w:shd w:val="clear" w:color="auto" w:fill="E1E3ED"/>
          </w:tcPr>
          <w:p w14:paraId="101EE948" w14:textId="64FB5E72" w:rsidR="0053247D" w:rsidRDefault="002D2F7C">
            <w:pPr>
              <w:spacing w:before="60" w:after="60" w:line="240" w:lineRule="auto"/>
              <w:rPr>
                <w:rFonts w:ascii="Times New Roman" w:eastAsia="Times New Roman" w:hAnsi="Times New Roman" w:cs="Times New Roman"/>
                <w:b/>
                <w:bCs/>
                <w:sz w:val="20"/>
                <w:szCs w:val="24"/>
                <w:lang w:eastAsia="en-GB"/>
              </w:rPr>
            </w:pPr>
            <w:r>
              <w:rPr>
                <w:rFonts w:ascii="Times New Roman" w:eastAsia="Times New Roman" w:hAnsi="Times New Roman" w:cs="Times New Roman"/>
                <w:b/>
                <w:bCs/>
                <w:sz w:val="20"/>
                <w:szCs w:val="24"/>
                <w:lang w:eastAsia="en-GB"/>
              </w:rPr>
              <w:t xml:space="preserve">Describe the social, </w:t>
            </w:r>
            <w:del w:id="18" w:author="Daniel Broomhead" w:date="2020-10-08T17:14:00Z">
              <w:r w:rsidDel="005E48C2">
                <w:rPr>
                  <w:rFonts w:ascii="Times New Roman" w:eastAsia="Times New Roman" w:hAnsi="Times New Roman" w:cs="Times New Roman"/>
                  <w:b/>
                  <w:bCs/>
                  <w:sz w:val="20"/>
                  <w:szCs w:val="24"/>
                  <w:lang w:eastAsia="en-GB"/>
                </w:rPr>
                <w:delText>legal</w:delText>
              </w:r>
            </w:del>
            <w:ins w:id="19" w:author="Daniel Broomhead" w:date="2020-10-08T17:14:00Z">
              <w:r w:rsidR="005E48C2">
                <w:rPr>
                  <w:rFonts w:ascii="Times New Roman" w:eastAsia="Times New Roman" w:hAnsi="Times New Roman" w:cs="Times New Roman"/>
                  <w:b/>
                  <w:bCs/>
                  <w:sz w:val="20"/>
                  <w:szCs w:val="24"/>
                  <w:lang w:eastAsia="en-GB"/>
                </w:rPr>
                <w:t>legal,</w:t>
              </w:r>
            </w:ins>
            <w:r>
              <w:rPr>
                <w:rFonts w:ascii="Times New Roman" w:eastAsia="Times New Roman" w:hAnsi="Times New Roman" w:cs="Times New Roman"/>
                <w:b/>
                <w:bCs/>
                <w:sz w:val="20"/>
                <w:szCs w:val="24"/>
                <w:lang w:eastAsia="en-GB"/>
              </w:rPr>
              <w:t xml:space="preserve"> and ethical issues that apply to your project. Does your project require ethical approval? (</w:t>
            </w:r>
            <w:r>
              <w:rPr>
                <w:rFonts w:ascii="Times New Roman" w:eastAsia="Times New Roman" w:hAnsi="Times New Roman" w:cs="Times New Roman"/>
                <w:b/>
                <w:bCs/>
                <w:color w:val="FF0000"/>
                <w:sz w:val="20"/>
                <w:szCs w:val="24"/>
                <w:lang w:eastAsia="en-GB"/>
              </w:rPr>
              <w:t>If your project requires a questionnaire/interview for conducting research and/or collecting data, you will need to apply for an ethical approval</w:t>
            </w:r>
            <w:r>
              <w:rPr>
                <w:rFonts w:ascii="Times New Roman" w:eastAsia="Times New Roman" w:hAnsi="Times New Roman" w:cs="Times New Roman"/>
                <w:b/>
                <w:bCs/>
                <w:sz w:val="20"/>
                <w:szCs w:val="24"/>
                <w:lang w:eastAsia="en-GB"/>
              </w:rPr>
              <w:t>)</w:t>
            </w:r>
          </w:p>
        </w:tc>
      </w:tr>
      <w:tr w:rsidR="0053247D" w14:paraId="07F0A554" w14:textId="77777777" w:rsidTr="3BD2F36E">
        <w:trPr>
          <w:cantSplit/>
        </w:trPr>
        <w:tc>
          <w:tcPr>
            <w:tcW w:w="691" w:type="dxa"/>
            <w:tcBorders>
              <w:bottom w:val="single" w:sz="4" w:space="0" w:color="00000A"/>
            </w:tcBorders>
            <w:shd w:val="clear" w:color="auto" w:fill="003366"/>
          </w:tcPr>
          <w:p w14:paraId="40EA0DFF" w14:textId="77777777" w:rsidR="0053247D" w:rsidRDefault="0053247D">
            <w:pPr>
              <w:spacing w:before="60" w:after="60" w:line="240" w:lineRule="auto"/>
              <w:rPr>
                <w:rFonts w:ascii="Times New Roman" w:eastAsia="Times New Roman" w:hAnsi="Times New Roman" w:cs="Times New Roman"/>
                <w:color w:val="FFFFFF"/>
                <w:sz w:val="20"/>
                <w:szCs w:val="24"/>
                <w:lang w:eastAsia="en-GB"/>
              </w:rPr>
            </w:pPr>
          </w:p>
        </w:tc>
        <w:tc>
          <w:tcPr>
            <w:tcW w:w="8387" w:type="dxa"/>
            <w:tcBorders>
              <w:top w:val="single" w:sz="4" w:space="0" w:color="00000A"/>
              <w:bottom w:val="single" w:sz="4" w:space="0" w:color="00000A"/>
              <w:right w:val="single" w:sz="4" w:space="0" w:color="00000A"/>
            </w:tcBorders>
            <w:shd w:val="clear" w:color="auto" w:fill="auto"/>
          </w:tcPr>
          <w:p w14:paraId="27B6A3AB" w14:textId="18C59FB3" w:rsidR="0026308C" w:rsidRDefault="0026308C">
            <w:pPr>
              <w:spacing w:after="0" w:line="240" w:lineRule="auto"/>
              <w:rPr>
                <w:ins w:id="20" w:author="Daniel Broomhead" w:date="2020-10-08T17:40:00Z"/>
                <w:rFonts w:ascii="Times New Roman" w:eastAsia="Times New Roman" w:hAnsi="Times New Roman" w:cs="Times New Roman"/>
                <w:sz w:val="20"/>
                <w:szCs w:val="20"/>
                <w:lang w:eastAsia="en-GB"/>
              </w:rPr>
            </w:pPr>
            <w:proofErr w:type="gramStart"/>
            <w:ins w:id="21" w:author="Daniel Broomhead" w:date="2020-10-08T17:38:00Z">
              <w:r>
                <w:rPr>
                  <w:rFonts w:ascii="Times New Roman" w:eastAsia="Times New Roman" w:hAnsi="Times New Roman" w:cs="Times New Roman"/>
                  <w:sz w:val="20"/>
                  <w:szCs w:val="20"/>
                  <w:lang w:eastAsia="en-GB"/>
                </w:rPr>
                <w:t>All of</w:t>
              </w:r>
              <w:proofErr w:type="gramEnd"/>
              <w:r>
                <w:rPr>
                  <w:rFonts w:ascii="Times New Roman" w:eastAsia="Times New Roman" w:hAnsi="Times New Roman" w:cs="Times New Roman"/>
                  <w:sz w:val="20"/>
                  <w:szCs w:val="20"/>
                  <w:lang w:eastAsia="en-GB"/>
                </w:rPr>
                <w:t xml:space="preserve"> the issues </w:t>
              </w:r>
            </w:ins>
            <w:ins w:id="22" w:author="Daniel Broomhead" w:date="2020-10-08T17:39:00Z">
              <w:r>
                <w:rPr>
                  <w:rFonts w:ascii="Times New Roman" w:eastAsia="Times New Roman" w:hAnsi="Times New Roman" w:cs="Times New Roman"/>
                  <w:sz w:val="20"/>
                  <w:szCs w:val="20"/>
                  <w:lang w:eastAsia="en-GB"/>
                </w:rPr>
                <w:t xml:space="preserve">that apply with the project are only prominent in the case of using this software on devices that I do not own, or devices not being used for testing and demonstration purposes only. In these </w:t>
              </w:r>
              <w:proofErr w:type="gramStart"/>
              <w:r>
                <w:rPr>
                  <w:rFonts w:ascii="Times New Roman" w:eastAsia="Times New Roman" w:hAnsi="Times New Roman" w:cs="Times New Roman"/>
                  <w:sz w:val="20"/>
                  <w:szCs w:val="20"/>
                  <w:lang w:eastAsia="en-GB"/>
                </w:rPr>
                <w:t>cases</w:t>
              </w:r>
              <w:proofErr w:type="gramEnd"/>
              <w:r>
                <w:rPr>
                  <w:rFonts w:ascii="Times New Roman" w:eastAsia="Times New Roman" w:hAnsi="Times New Roman" w:cs="Times New Roman"/>
                  <w:sz w:val="20"/>
                  <w:szCs w:val="20"/>
                  <w:lang w:eastAsia="en-GB"/>
                </w:rPr>
                <w:t xml:space="preserve"> there are no legal, soci</w:t>
              </w:r>
            </w:ins>
            <w:ins w:id="23" w:author="Daniel Broomhead" w:date="2020-10-08T17:40:00Z">
              <w:r>
                <w:rPr>
                  <w:rFonts w:ascii="Times New Roman" w:eastAsia="Times New Roman" w:hAnsi="Times New Roman" w:cs="Times New Roman"/>
                  <w:sz w:val="20"/>
                  <w:szCs w:val="20"/>
                  <w:lang w:eastAsia="en-GB"/>
                </w:rPr>
                <w:t xml:space="preserve">al, ethical, or moral implications. </w:t>
              </w:r>
            </w:ins>
          </w:p>
          <w:p w14:paraId="708C4F58" w14:textId="51CCE172" w:rsidR="0026308C" w:rsidRDefault="0026308C">
            <w:pPr>
              <w:spacing w:after="0" w:line="240" w:lineRule="auto"/>
              <w:rPr>
                <w:ins w:id="24" w:author="Daniel Broomhead" w:date="2020-10-08T17:40:00Z"/>
                <w:rFonts w:ascii="Times New Roman" w:eastAsia="Times New Roman" w:hAnsi="Times New Roman" w:cs="Times New Roman"/>
                <w:sz w:val="20"/>
                <w:szCs w:val="20"/>
                <w:lang w:eastAsia="en-GB"/>
              </w:rPr>
            </w:pPr>
          </w:p>
          <w:p w14:paraId="3BF1C3A2" w14:textId="3A4DDCF6" w:rsidR="0026308C" w:rsidRDefault="0026308C">
            <w:pPr>
              <w:spacing w:after="0" w:line="240" w:lineRule="auto"/>
              <w:rPr>
                <w:ins w:id="25" w:author="Daniel Broomhead" w:date="2020-10-08T17:38:00Z"/>
                <w:rFonts w:ascii="Times New Roman" w:eastAsia="Times New Roman" w:hAnsi="Times New Roman" w:cs="Times New Roman"/>
                <w:sz w:val="20"/>
                <w:szCs w:val="20"/>
                <w:lang w:eastAsia="en-GB"/>
              </w:rPr>
            </w:pPr>
            <w:proofErr w:type="gramStart"/>
            <w:ins w:id="26" w:author="Daniel Broomhead" w:date="2020-10-08T17:40:00Z">
              <w:r>
                <w:rPr>
                  <w:rFonts w:ascii="Times New Roman" w:eastAsia="Times New Roman" w:hAnsi="Times New Roman" w:cs="Times New Roman"/>
                  <w:sz w:val="20"/>
                  <w:szCs w:val="20"/>
                  <w:lang w:eastAsia="en-GB"/>
                </w:rPr>
                <w:t>In the event that</w:t>
              </w:r>
              <w:proofErr w:type="gramEnd"/>
              <w:r>
                <w:rPr>
                  <w:rFonts w:ascii="Times New Roman" w:eastAsia="Times New Roman" w:hAnsi="Times New Roman" w:cs="Times New Roman"/>
                  <w:sz w:val="20"/>
                  <w:szCs w:val="20"/>
                  <w:lang w:eastAsia="en-GB"/>
                </w:rPr>
                <w:t xml:space="preserve"> this project gets extended to be tested on other devices, and </w:t>
              </w:r>
            </w:ins>
          </w:p>
          <w:p w14:paraId="4BA5CFAA" w14:textId="77777777" w:rsidR="0026308C" w:rsidRDefault="0026308C">
            <w:pPr>
              <w:spacing w:after="0" w:line="240" w:lineRule="auto"/>
              <w:rPr>
                <w:ins w:id="27" w:author="Daniel Broomhead" w:date="2020-10-08T17:38:00Z"/>
                <w:rFonts w:ascii="Times New Roman" w:eastAsia="Times New Roman" w:hAnsi="Times New Roman" w:cs="Times New Roman"/>
                <w:sz w:val="20"/>
                <w:szCs w:val="20"/>
                <w:lang w:eastAsia="en-GB"/>
              </w:rPr>
            </w:pPr>
          </w:p>
          <w:p w14:paraId="6E27D23D" w14:textId="24B194CA" w:rsidR="0053247D" w:rsidRDefault="3BD2F36E">
            <w:pPr>
              <w:spacing w:after="0" w:line="240" w:lineRule="auto"/>
            </w:pPr>
            <w:r w:rsidRPr="3BD2F36E">
              <w:rPr>
                <w:rFonts w:ascii="Times New Roman" w:eastAsia="Times New Roman" w:hAnsi="Times New Roman" w:cs="Times New Roman"/>
                <w:sz w:val="20"/>
                <w:szCs w:val="20"/>
                <w:lang w:eastAsia="en-GB"/>
              </w:rPr>
              <w:t>For the demonstration of the possible malicious applications of this program, there are many SLE issues, therefore I will need consent from the system owner</w:t>
            </w:r>
            <w:ins w:id="28" w:author="Daniel Broomhead" w:date="2020-10-08T15:03:00Z">
              <w:r w:rsidRPr="3BD2F36E">
                <w:rPr>
                  <w:rFonts w:ascii="Times New Roman" w:eastAsia="Times New Roman" w:hAnsi="Times New Roman" w:cs="Times New Roman"/>
                  <w:sz w:val="20"/>
                  <w:szCs w:val="20"/>
                  <w:lang w:eastAsia="en-GB"/>
                </w:rPr>
                <w:t xml:space="preserve"> or to test it on a local system </w:t>
              </w:r>
            </w:ins>
            <w:r w:rsidRPr="3BD2F36E">
              <w:rPr>
                <w:rFonts w:ascii="Times New Roman" w:eastAsia="Times New Roman" w:hAnsi="Times New Roman" w:cs="Times New Roman"/>
                <w:sz w:val="20"/>
                <w:szCs w:val="20"/>
                <w:lang w:eastAsia="en-GB"/>
              </w:rPr>
              <w:t>.</w:t>
            </w:r>
          </w:p>
          <w:p w14:paraId="08B96FDD" w14:textId="77777777" w:rsidR="0053247D" w:rsidRDefault="002D2F7C">
            <w:pPr>
              <w:spacing w:after="0" w:line="240" w:lineRule="auto"/>
            </w:pPr>
            <w:r>
              <w:rPr>
                <w:rFonts w:ascii="Times New Roman" w:eastAsia="Times New Roman" w:hAnsi="Times New Roman" w:cs="Times New Roman"/>
                <w:sz w:val="20"/>
                <w:szCs w:val="24"/>
                <w:lang w:eastAsia="en-GB"/>
              </w:rPr>
              <w:t xml:space="preserve">GDPR issues. Personal issues. Mental issues. </w:t>
            </w:r>
          </w:p>
          <w:p w14:paraId="4D0534F2" w14:textId="77777777" w:rsidR="0053247D" w:rsidRDefault="002D2F7C">
            <w:pPr>
              <w:spacing w:after="0" w:line="240" w:lineRule="auto"/>
            </w:pPr>
            <w:r>
              <w:rPr>
                <w:rFonts w:ascii="Times New Roman" w:eastAsia="Times New Roman" w:hAnsi="Times New Roman" w:cs="Times New Roman"/>
                <w:sz w:val="20"/>
                <w:szCs w:val="24"/>
                <w:lang w:eastAsia="en-GB"/>
              </w:rPr>
              <w:t>Computer Misuse Act.</w:t>
            </w:r>
          </w:p>
          <w:p w14:paraId="5BCD0293" w14:textId="77777777" w:rsidR="0053247D" w:rsidRDefault="002D2F7C">
            <w:pPr>
              <w:spacing w:after="0" w:line="240" w:lineRule="auto"/>
            </w:pPr>
            <w:r>
              <w:rPr>
                <w:rFonts w:ascii="Times New Roman" w:eastAsia="Times New Roman" w:hAnsi="Times New Roman" w:cs="Times New Roman"/>
                <w:sz w:val="20"/>
                <w:szCs w:val="24"/>
                <w:lang w:eastAsia="en-GB"/>
              </w:rPr>
              <w:t xml:space="preserve">Data Protection Act. </w:t>
            </w:r>
          </w:p>
          <w:p w14:paraId="62E8B95C" w14:textId="77777777" w:rsidR="0053247D" w:rsidRDefault="0053247D">
            <w:pPr>
              <w:spacing w:after="0" w:line="240" w:lineRule="auto"/>
              <w:rPr>
                <w:rFonts w:ascii="Times New Roman" w:eastAsia="Times New Roman" w:hAnsi="Times New Roman" w:cs="Times New Roman"/>
                <w:sz w:val="20"/>
                <w:szCs w:val="24"/>
                <w:lang w:eastAsia="en-GB"/>
              </w:rPr>
            </w:pPr>
          </w:p>
          <w:p w14:paraId="151BF736" w14:textId="77777777" w:rsidR="0053247D" w:rsidRDefault="0053247D">
            <w:pPr>
              <w:spacing w:after="0" w:line="240" w:lineRule="auto"/>
              <w:rPr>
                <w:rFonts w:ascii="Times New Roman" w:eastAsia="Times New Roman" w:hAnsi="Times New Roman" w:cs="Times New Roman"/>
                <w:sz w:val="20"/>
                <w:szCs w:val="24"/>
                <w:lang w:eastAsia="en-GB"/>
              </w:rPr>
            </w:pPr>
          </w:p>
          <w:p w14:paraId="6CE77E99" w14:textId="77777777" w:rsidR="0053247D" w:rsidRDefault="0053247D">
            <w:pPr>
              <w:spacing w:after="0" w:line="240" w:lineRule="auto"/>
              <w:rPr>
                <w:rFonts w:ascii="Times New Roman" w:eastAsia="Times New Roman" w:hAnsi="Times New Roman" w:cs="Times New Roman"/>
                <w:sz w:val="20"/>
                <w:szCs w:val="24"/>
                <w:lang w:eastAsia="en-GB"/>
              </w:rPr>
            </w:pPr>
          </w:p>
        </w:tc>
      </w:tr>
      <w:tr w:rsidR="0053247D" w14:paraId="312336FC" w14:textId="77777777" w:rsidTr="3BD2F36E">
        <w:trPr>
          <w:cantSplit/>
          <w:trHeight w:hRule="exact" w:val="830"/>
        </w:trPr>
        <w:tc>
          <w:tcPr>
            <w:tcW w:w="691" w:type="dxa"/>
            <w:tcBorders>
              <w:top w:val="single" w:sz="4" w:space="0" w:color="00000A"/>
            </w:tcBorders>
            <w:shd w:val="clear" w:color="auto" w:fill="003366"/>
          </w:tcPr>
          <w:p w14:paraId="360330CD" w14:textId="77777777" w:rsidR="0053247D" w:rsidRDefault="002D2F7C">
            <w:pPr>
              <w:spacing w:before="60" w:after="60" w:line="240" w:lineRule="auto"/>
              <w:rPr>
                <w:rFonts w:ascii="Times New Roman" w:eastAsia="Times New Roman" w:hAnsi="Times New Roman" w:cs="Times New Roman"/>
                <w:b/>
                <w:color w:val="FFFFFF"/>
                <w:sz w:val="20"/>
                <w:szCs w:val="24"/>
                <w:lang w:eastAsia="en-GB"/>
              </w:rPr>
            </w:pPr>
            <w:r>
              <w:rPr>
                <w:rFonts w:ascii="Times New Roman" w:eastAsia="Times New Roman" w:hAnsi="Times New Roman" w:cs="Times New Roman"/>
                <w:b/>
                <w:color w:val="FFFFFF"/>
                <w:sz w:val="20"/>
                <w:szCs w:val="24"/>
                <w:lang w:eastAsia="en-GB"/>
              </w:rPr>
              <w:t>2.5</w:t>
            </w:r>
          </w:p>
          <w:p w14:paraId="33740589" w14:textId="77777777" w:rsidR="0053247D" w:rsidRDefault="0053247D">
            <w:pPr>
              <w:spacing w:before="60" w:after="60" w:line="240" w:lineRule="auto"/>
              <w:rPr>
                <w:rFonts w:ascii="Times New Roman" w:eastAsia="Times New Roman" w:hAnsi="Times New Roman" w:cs="Times New Roman"/>
                <w:b/>
                <w:color w:val="FFFFFF"/>
                <w:sz w:val="20"/>
                <w:szCs w:val="24"/>
                <w:lang w:eastAsia="en-GB"/>
              </w:rPr>
            </w:pPr>
          </w:p>
        </w:tc>
        <w:tc>
          <w:tcPr>
            <w:tcW w:w="8387" w:type="dxa"/>
            <w:tcBorders>
              <w:top w:val="single" w:sz="4" w:space="0" w:color="00000A"/>
              <w:bottom w:val="single" w:sz="4" w:space="0" w:color="00000A"/>
              <w:right w:val="single" w:sz="4" w:space="0" w:color="00000A"/>
            </w:tcBorders>
            <w:shd w:val="clear" w:color="auto" w:fill="E1E3ED"/>
          </w:tcPr>
          <w:p w14:paraId="0505232D" w14:textId="1F462043" w:rsidR="0053247D" w:rsidRDefault="002D2F7C">
            <w:pPr>
              <w:spacing w:before="60" w:after="60" w:line="240" w:lineRule="auto"/>
              <w:rPr>
                <w:rFonts w:ascii="Times New Roman" w:eastAsia="Times New Roman" w:hAnsi="Times New Roman" w:cs="Times New Roman"/>
                <w:bCs/>
                <w:sz w:val="20"/>
                <w:szCs w:val="24"/>
                <w:lang w:eastAsia="en-GB"/>
              </w:rPr>
            </w:pPr>
            <w:r>
              <w:rPr>
                <w:rFonts w:ascii="Times New Roman" w:eastAsia="Times New Roman" w:hAnsi="Times New Roman" w:cs="Times New Roman"/>
                <w:b/>
                <w:bCs/>
                <w:sz w:val="20"/>
                <w:szCs w:val="24"/>
                <w:lang w:eastAsia="en-GB"/>
              </w:rPr>
              <w:t xml:space="preserve">Identify the items you may need to purchase for your project. A cost </w:t>
            </w:r>
            <w:del w:id="29" w:author="Daniel Broomhead" w:date="2020-10-08T17:14:00Z">
              <w:r w:rsidDel="005E48C2">
                <w:rPr>
                  <w:rFonts w:ascii="Times New Roman" w:eastAsia="Times New Roman" w:hAnsi="Times New Roman" w:cs="Times New Roman"/>
                  <w:b/>
                  <w:bCs/>
                  <w:sz w:val="20"/>
                  <w:szCs w:val="24"/>
                  <w:lang w:eastAsia="en-GB"/>
                </w:rPr>
                <w:delText>upto</w:delText>
              </w:r>
            </w:del>
            <w:ins w:id="30" w:author="Daniel Broomhead" w:date="2020-10-08T17:14:00Z">
              <w:r w:rsidR="005E48C2">
                <w:rPr>
                  <w:rFonts w:ascii="Times New Roman" w:eastAsia="Times New Roman" w:hAnsi="Times New Roman" w:cs="Times New Roman"/>
                  <w:b/>
                  <w:bCs/>
                  <w:sz w:val="20"/>
                  <w:szCs w:val="24"/>
                  <w:lang w:eastAsia="en-GB"/>
                </w:rPr>
                <w:t>up to</w:t>
              </w:r>
            </w:ins>
            <w:r>
              <w:rPr>
                <w:rFonts w:ascii="Times New Roman" w:eastAsia="Times New Roman" w:hAnsi="Times New Roman" w:cs="Times New Roman"/>
                <w:b/>
                <w:bCs/>
                <w:sz w:val="20"/>
                <w:szCs w:val="24"/>
                <w:lang w:eastAsia="en-GB"/>
              </w:rPr>
              <w:t xml:space="preserve"> £200 can be applied (include VAT and shipping if known). You need to have consent of your supervisor. Your request will be assessed by the department.</w:t>
            </w:r>
          </w:p>
        </w:tc>
      </w:tr>
      <w:tr w:rsidR="0053247D" w14:paraId="72CD19A9" w14:textId="77777777" w:rsidTr="3BD2F36E">
        <w:trPr>
          <w:cantSplit/>
          <w:trHeight w:val="476"/>
        </w:trPr>
        <w:tc>
          <w:tcPr>
            <w:tcW w:w="691" w:type="dxa"/>
            <w:tcBorders>
              <w:bottom w:val="single" w:sz="4" w:space="0" w:color="00000A"/>
            </w:tcBorders>
            <w:shd w:val="clear" w:color="auto" w:fill="003366"/>
          </w:tcPr>
          <w:p w14:paraId="2F013FE2" w14:textId="77777777" w:rsidR="0053247D" w:rsidRDefault="0053247D">
            <w:pPr>
              <w:spacing w:before="60" w:after="60" w:line="240" w:lineRule="auto"/>
              <w:rPr>
                <w:rFonts w:ascii="Times New Roman" w:eastAsia="Times New Roman" w:hAnsi="Times New Roman" w:cs="Times New Roman"/>
                <w:color w:val="FFFFFF"/>
                <w:sz w:val="20"/>
                <w:szCs w:val="24"/>
                <w:lang w:eastAsia="en-GB"/>
              </w:rPr>
            </w:pPr>
          </w:p>
        </w:tc>
        <w:tc>
          <w:tcPr>
            <w:tcW w:w="8387" w:type="dxa"/>
            <w:tcBorders>
              <w:top w:val="single" w:sz="4" w:space="0" w:color="00000A"/>
              <w:bottom w:val="single" w:sz="4" w:space="0" w:color="00000A"/>
              <w:right w:val="single" w:sz="4" w:space="0" w:color="00000A"/>
            </w:tcBorders>
            <w:shd w:val="clear" w:color="auto" w:fill="auto"/>
          </w:tcPr>
          <w:p w14:paraId="47D5E826" w14:textId="440C7DB0" w:rsidR="0053247D" w:rsidRDefault="3BD2F36E" w:rsidP="3BD2F36E">
            <w:pPr>
              <w:spacing w:after="0" w:line="240" w:lineRule="auto"/>
              <w:rPr>
                <w:ins w:id="31" w:author="Daniel Broomhead" w:date="2020-10-08T15:18:00Z"/>
                <w:rFonts w:ascii="Times New Roman" w:eastAsia="Times New Roman" w:hAnsi="Times New Roman" w:cs="Times New Roman"/>
                <w:sz w:val="20"/>
                <w:szCs w:val="20"/>
                <w:lang w:eastAsia="en-GB"/>
              </w:rPr>
            </w:pPr>
            <w:r w:rsidRPr="3BD2F36E">
              <w:rPr>
                <w:rFonts w:ascii="Times New Roman" w:eastAsia="Times New Roman" w:hAnsi="Times New Roman" w:cs="Times New Roman"/>
                <w:sz w:val="20"/>
                <w:szCs w:val="20"/>
                <w:lang w:eastAsia="en-GB"/>
              </w:rPr>
              <w:t xml:space="preserve">Various delivery formats, </w:t>
            </w:r>
          </w:p>
          <w:p w14:paraId="0B4AC890" w14:textId="0F87B27A" w:rsidR="0053247D" w:rsidRDefault="3BD2F36E" w:rsidP="3BD2F36E">
            <w:pPr>
              <w:spacing w:after="0" w:line="240" w:lineRule="auto"/>
              <w:rPr>
                <w:ins w:id="32" w:author="Daniel Broomhead" w:date="2020-10-08T15:18:00Z"/>
                <w:rFonts w:ascii="Times New Roman" w:eastAsia="Times New Roman" w:hAnsi="Times New Roman" w:cs="Times New Roman"/>
                <w:sz w:val="20"/>
                <w:szCs w:val="20"/>
                <w:lang w:eastAsia="en-GB"/>
              </w:rPr>
            </w:pPr>
            <w:r w:rsidRPr="3BD2F36E">
              <w:rPr>
                <w:rFonts w:ascii="Times New Roman" w:eastAsia="Times New Roman" w:hAnsi="Times New Roman" w:cs="Times New Roman"/>
                <w:sz w:val="20"/>
                <w:szCs w:val="20"/>
                <w:lang w:eastAsia="en-GB"/>
              </w:rPr>
              <w:t xml:space="preserve">USB rubber Ducky, etc ≈ $50 </w:t>
            </w:r>
            <w:hyperlink r:id="rId6">
              <w:r w:rsidRPr="3BD2F36E">
                <w:rPr>
                  <w:rStyle w:val="Hyperlink"/>
                  <w:rFonts w:ascii="Times New Roman" w:eastAsia="Times New Roman" w:hAnsi="Times New Roman" w:cs="Times New Roman"/>
                  <w:sz w:val="20"/>
                  <w:szCs w:val="20"/>
                  <w:lang w:eastAsia="en-GB"/>
                </w:rPr>
                <w:t>https://shop.hak5.org/products/usb-rubber-ducky-deluxe?variant=353378649</w:t>
              </w:r>
            </w:hyperlink>
            <w:r w:rsidRPr="3BD2F36E">
              <w:rPr>
                <w:rFonts w:ascii="Times New Roman" w:eastAsia="Times New Roman" w:hAnsi="Times New Roman" w:cs="Times New Roman"/>
                <w:sz w:val="20"/>
                <w:szCs w:val="20"/>
                <w:lang w:eastAsia="en-GB"/>
              </w:rPr>
              <w:t xml:space="preserve"> </w:t>
            </w:r>
          </w:p>
          <w:p w14:paraId="7274D343" w14:textId="69548642" w:rsidR="0053247D" w:rsidRDefault="3BD2F36E" w:rsidP="3BD2F36E">
            <w:pPr>
              <w:spacing w:after="0" w:line="240" w:lineRule="auto"/>
              <w:rPr>
                <w:ins w:id="33" w:author="Daniel Broomhead" w:date="2020-10-08T15:18:00Z"/>
                <w:rFonts w:ascii="Times New Roman" w:eastAsia="Times New Roman" w:hAnsi="Times New Roman" w:cs="Times New Roman"/>
                <w:sz w:val="20"/>
                <w:szCs w:val="20"/>
                <w:lang w:eastAsia="en-GB"/>
              </w:rPr>
            </w:pPr>
            <w:ins w:id="34" w:author="Daniel Broomhead" w:date="2020-10-08T15:18:00Z">
              <w:r w:rsidRPr="3BD2F36E">
                <w:rPr>
                  <w:rFonts w:ascii="Times New Roman" w:eastAsia="Times New Roman" w:hAnsi="Times New Roman" w:cs="Times New Roman"/>
                  <w:sz w:val="20"/>
                  <w:szCs w:val="20"/>
                  <w:lang w:eastAsia="en-GB"/>
                </w:rPr>
                <w:t xml:space="preserve">Or Bash Bunny  = </w:t>
              </w:r>
            </w:ins>
            <w:ins w:id="35" w:author="Daniel Broomhead" w:date="2020-10-08T15:19:00Z">
              <w:r w:rsidRPr="3BD2F36E">
                <w:rPr>
                  <w:rFonts w:ascii="Times New Roman" w:eastAsia="Times New Roman" w:hAnsi="Times New Roman" w:cs="Times New Roman"/>
                  <w:sz w:val="20"/>
                  <w:szCs w:val="20"/>
                  <w:lang w:eastAsia="en-GB"/>
                </w:rPr>
                <w:t>https://www.amazon.co.uk/Hak5-BASH-BUNNY-HAK5/dp/B0725Q36NJ</w:t>
              </w:r>
            </w:ins>
          </w:p>
          <w:p w14:paraId="5DFC8EE0" w14:textId="7BE77C16" w:rsidR="0053247D" w:rsidRDefault="3BD2F36E">
            <w:pPr>
              <w:spacing w:after="0" w:line="240" w:lineRule="auto"/>
              <w:rPr>
                <w:rFonts w:ascii="Times New Roman" w:eastAsia="Times New Roman" w:hAnsi="Times New Roman" w:cs="Times New Roman"/>
                <w:sz w:val="20"/>
                <w:szCs w:val="20"/>
                <w:lang w:eastAsia="en-GB"/>
              </w:rPr>
            </w:pPr>
            <w:r w:rsidRPr="3BD2F36E">
              <w:rPr>
                <w:rFonts w:ascii="Times New Roman" w:eastAsia="Times New Roman" w:hAnsi="Times New Roman" w:cs="Times New Roman"/>
                <w:sz w:val="20"/>
                <w:szCs w:val="20"/>
                <w:lang w:eastAsia="en-GB"/>
              </w:rPr>
              <w:t xml:space="preserve">or ≈$199 </w:t>
            </w:r>
            <w:hyperlink r:id="rId7">
              <w:r w:rsidRPr="3BD2F36E">
                <w:rPr>
                  <w:rStyle w:val="Hyperlink"/>
                  <w:rFonts w:ascii="Times New Roman" w:eastAsia="Times New Roman" w:hAnsi="Times New Roman" w:cs="Times New Roman"/>
                  <w:sz w:val="20"/>
                  <w:szCs w:val="20"/>
                  <w:lang w:eastAsia="en-GB"/>
                </w:rPr>
                <w:t>https://shop.hak5.org/products/usb-rubber-ducky-deluxe?variant=31762628378737</w:t>
              </w:r>
            </w:hyperlink>
          </w:p>
          <w:p w14:paraId="0FFF0A35" w14:textId="46936D66" w:rsidR="0065269B" w:rsidRDefault="0065269B">
            <w:pPr>
              <w:spacing w:after="0" w:line="240" w:lineRule="auto"/>
              <w:rPr>
                <w:rFonts w:ascii="Times New Roman" w:eastAsia="Times New Roman" w:hAnsi="Times New Roman" w:cs="Times New Roman"/>
                <w:b/>
                <w:bCs/>
                <w:sz w:val="20"/>
                <w:szCs w:val="24"/>
                <w:lang w:eastAsia="en-GB"/>
              </w:rPr>
            </w:pPr>
            <w:r>
              <w:rPr>
                <w:rFonts w:ascii="Times New Roman" w:eastAsia="Times New Roman" w:hAnsi="Times New Roman" w:cs="Times New Roman"/>
                <w:b/>
                <w:bCs/>
                <w:sz w:val="20"/>
                <w:szCs w:val="24"/>
                <w:lang w:eastAsia="en-GB"/>
              </w:rPr>
              <w:t xml:space="preserve"> </w:t>
            </w:r>
          </w:p>
          <w:p w14:paraId="3D02160B" w14:textId="30E6FC0F" w:rsidR="0053247D" w:rsidRDefault="001639ED">
            <w:pPr>
              <w:spacing w:after="0" w:line="240" w:lineRule="auto"/>
              <w:rPr>
                <w:rFonts w:ascii="Times New Roman" w:eastAsia="Times New Roman" w:hAnsi="Times New Roman" w:cs="Times New Roman"/>
                <w:sz w:val="20"/>
                <w:szCs w:val="24"/>
                <w:lang w:eastAsia="en-GB"/>
              </w:rPr>
            </w:pPr>
            <w:hyperlink r:id="rId8" w:history="1">
              <w:r w:rsidR="002D2F7C" w:rsidRPr="0065269B">
                <w:rPr>
                  <w:rStyle w:val="Hyperlink"/>
                  <w:rFonts w:ascii="Times New Roman" w:eastAsia="Times New Roman" w:hAnsi="Times New Roman" w:cs="Times New Roman"/>
                  <w:sz w:val="20"/>
                  <w:szCs w:val="24"/>
                  <w:lang w:eastAsia="en-GB"/>
                </w:rPr>
                <w:t>Debugging Rubber Duck (little yellow one preferably)</w:t>
              </w:r>
            </w:hyperlink>
            <w:r w:rsidR="0065269B">
              <w:rPr>
                <w:rFonts w:ascii="Times New Roman" w:eastAsia="Times New Roman" w:hAnsi="Times New Roman" w:cs="Times New Roman"/>
                <w:sz w:val="20"/>
                <w:szCs w:val="24"/>
                <w:lang w:eastAsia="en-GB"/>
              </w:rPr>
              <w:t xml:space="preserve"> £2.79</w:t>
            </w:r>
          </w:p>
          <w:p w14:paraId="57676806" w14:textId="77777777" w:rsidR="0065269B" w:rsidRDefault="0065269B">
            <w:pPr>
              <w:spacing w:after="0" w:line="240" w:lineRule="auto"/>
            </w:pPr>
          </w:p>
          <w:p w14:paraId="141488B4" w14:textId="77777777" w:rsidR="0053247D" w:rsidRDefault="0053247D">
            <w:pPr>
              <w:spacing w:after="0" w:line="240" w:lineRule="auto"/>
              <w:rPr>
                <w:rFonts w:ascii="Times New Roman" w:eastAsia="Times New Roman" w:hAnsi="Times New Roman" w:cs="Times New Roman"/>
                <w:sz w:val="20"/>
                <w:szCs w:val="24"/>
                <w:lang w:eastAsia="en-GB"/>
              </w:rPr>
            </w:pPr>
          </w:p>
        </w:tc>
      </w:tr>
      <w:tr w:rsidR="0053247D" w14:paraId="3CAA5556" w14:textId="77777777" w:rsidTr="3BD2F36E">
        <w:trPr>
          <w:cantSplit/>
          <w:trHeight w:hRule="exact" w:val="772"/>
        </w:trPr>
        <w:tc>
          <w:tcPr>
            <w:tcW w:w="691" w:type="dxa"/>
            <w:tcBorders>
              <w:top w:val="single" w:sz="4" w:space="0" w:color="00000A"/>
            </w:tcBorders>
            <w:shd w:val="clear" w:color="auto" w:fill="003366"/>
          </w:tcPr>
          <w:p w14:paraId="415E520B" w14:textId="77777777" w:rsidR="0053247D" w:rsidRDefault="002D2F7C">
            <w:pPr>
              <w:spacing w:before="60" w:after="60" w:line="240" w:lineRule="auto"/>
              <w:rPr>
                <w:rFonts w:ascii="Times New Roman" w:eastAsia="Times New Roman" w:hAnsi="Times New Roman" w:cs="Times New Roman"/>
                <w:b/>
                <w:color w:val="FFFFFF"/>
                <w:sz w:val="20"/>
                <w:szCs w:val="24"/>
                <w:lang w:eastAsia="en-GB"/>
              </w:rPr>
            </w:pPr>
            <w:r>
              <w:rPr>
                <w:rFonts w:ascii="Times New Roman" w:eastAsia="Times New Roman" w:hAnsi="Times New Roman" w:cs="Times New Roman"/>
                <w:b/>
                <w:color w:val="FFFFFF"/>
                <w:sz w:val="20"/>
                <w:szCs w:val="24"/>
                <w:lang w:eastAsia="en-GB"/>
              </w:rPr>
              <w:t>2.6</w:t>
            </w:r>
          </w:p>
          <w:p w14:paraId="5A7E4E54" w14:textId="77777777" w:rsidR="0053247D" w:rsidRDefault="0053247D">
            <w:pPr>
              <w:spacing w:before="60" w:after="60" w:line="240" w:lineRule="auto"/>
              <w:rPr>
                <w:rFonts w:ascii="Times New Roman" w:eastAsia="Times New Roman" w:hAnsi="Times New Roman" w:cs="Times New Roman"/>
                <w:b/>
                <w:color w:val="FFFFFF"/>
                <w:sz w:val="20"/>
                <w:szCs w:val="24"/>
                <w:lang w:eastAsia="en-GB"/>
              </w:rPr>
            </w:pPr>
          </w:p>
        </w:tc>
        <w:tc>
          <w:tcPr>
            <w:tcW w:w="8387" w:type="dxa"/>
            <w:tcBorders>
              <w:top w:val="single" w:sz="4" w:space="0" w:color="00000A"/>
              <w:bottom w:val="single" w:sz="4" w:space="0" w:color="00000A"/>
              <w:right w:val="single" w:sz="4" w:space="0" w:color="00000A"/>
            </w:tcBorders>
            <w:shd w:val="clear" w:color="auto" w:fill="E1E3ED"/>
          </w:tcPr>
          <w:p w14:paraId="3A8FE0A8" w14:textId="77777777" w:rsidR="0053247D" w:rsidRDefault="002D2F7C">
            <w:pPr>
              <w:spacing w:before="60" w:after="60" w:line="240" w:lineRule="auto"/>
              <w:rPr>
                <w:rFonts w:ascii="Times New Roman" w:eastAsia="Times New Roman" w:hAnsi="Times New Roman" w:cs="Times New Roman"/>
                <w:b/>
                <w:bCs/>
                <w:sz w:val="20"/>
                <w:szCs w:val="24"/>
                <w:lang w:eastAsia="en-GB"/>
              </w:rPr>
            </w:pPr>
            <w:r>
              <w:rPr>
                <w:rFonts w:ascii="Times New Roman" w:eastAsia="Times New Roman" w:hAnsi="Times New Roman" w:cs="Times New Roman"/>
                <w:b/>
                <w:bCs/>
                <w:sz w:val="20"/>
                <w:szCs w:val="24"/>
                <w:lang w:eastAsia="en-GB"/>
              </w:rPr>
              <w:t>State whether you need access to specific resources within the department or the University e.g. special devices and workshop</w:t>
            </w:r>
            <w:r>
              <w:rPr>
                <w:rFonts w:ascii="Times New Roman" w:eastAsia="Times New Roman" w:hAnsi="Times New Roman" w:cs="Times New Roman"/>
                <w:b/>
                <w:sz w:val="20"/>
                <w:szCs w:val="24"/>
              </w:rPr>
              <w:br/>
            </w:r>
          </w:p>
        </w:tc>
      </w:tr>
      <w:tr w:rsidR="0053247D" w14:paraId="2404D4E3" w14:textId="77777777" w:rsidTr="3BD2F36E">
        <w:trPr>
          <w:cantSplit/>
        </w:trPr>
        <w:tc>
          <w:tcPr>
            <w:tcW w:w="691" w:type="dxa"/>
            <w:tcBorders>
              <w:bottom w:val="single" w:sz="4" w:space="0" w:color="00000A"/>
            </w:tcBorders>
            <w:shd w:val="clear" w:color="auto" w:fill="003366"/>
          </w:tcPr>
          <w:p w14:paraId="6D98A8F1" w14:textId="77777777" w:rsidR="0053247D" w:rsidRDefault="0053247D">
            <w:pPr>
              <w:spacing w:before="60" w:after="60" w:line="240" w:lineRule="auto"/>
              <w:rPr>
                <w:rFonts w:ascii="Times New Roman" w:eastAsia="Times New Roman" w:hAnsi="Times New Roman" w:cs="Times New Roman"/>
                <w:color w:val="FFFFFF"/>
                <w:sz w:val="20"/>
                <w:szCs w:val="24"/>
                <w:lang w:eastAsia="en-GB"/>
              </w:rPr>
            </w:pPr>
          </w:p>
        </w:tc>
        <w:tc>
          <w:tcPr>
            <w:tcW w:w="8387" w:type="dxa"/>
            <w:tcBorders>
              <w:top w:val="single" w:sz="4" w:space="0" w:color="00000A"/>
              <w:bottom w:val="single" w:sz="4" w:space="0" w:color="00000A"/>
              <w:right w:val="single" w:sz="4" w:space="0" w:color="00000A"/>
            </w:tcBorders>
            <w:shd w:val="clear" w:color="auto" w:fill="auto"/>
          </w:tcPr>
          <w:p w14:paraId="14962A8D" w14:textId="77777777" w:rsidR="0053247D" w:rsidRDefault="002D2F7C">
            <w:pPr>
              <w:spacing w:after="0" w:line="240" w:lineRule="auto"/>
            </w:pPr>
            <w:r>
              <w:rPr>
                <w:rFonts w:ascii="Times New Roman" w:eastAsia="Times New Roman" w:hAnsi="Times New Roman" w:cs="Times New Roman"/>
                <w:sz w:val="20"/>
                <w:szCs w:val="24"/>
                <w:lang w:eastAsia="en-GB"/>
              </w:rPr>
              <w:t xml:space="preserve">An internet connected device which I can test the software’s functionality and various delivery methods on. Admin privileges on a system. permission to boot from external drive. </w:t>
            </w:r>
          </w:p>
          <w:p w14:paraId="5FEB2695" w14:textId="77777777" w:rsidR="0053247D" w:rsidRDefault="0053247D">
            <w:pPr>
              <w:spacing w:after="0" w:line="240" w:lineRule="auto"/>
              <w:rPr>
                <w:rFonts w:ascii="Times New Roman" w:eastAsia="Times New Roman" w:hAnsi="Times New Roman" w:cs="Times New Roman"/>
                <w:sz w:val="20"/>
                <w:szCs w:val="24"/>
                <w:lang w:eastAsia="en-GB"/>
              </w:rPr>
            </w:pPr>
          </w:p>
          <w:p w14:paraId="5B340748" w14:textId="77777777" w:rsidR="0053247D" w:rsidRDefault="0053247D">
            <w:pPr>
              <w:spacing w:after="0" w:line="240" w:lineRule="auto"/>
              <w:rPr>
                <w:rFonts w:ascii="Times New Roman" w:eastAsia="Times New Roman" w:hAnsi="Times New Roman" w:cs="Times New Roman"/>
                <w:sz w:val="20"/>
                <w:szCs w:val="24"/>
                <w:lang w:eastAsia="en-GB"/>
              </w:rPr>
            </w:pPr>
          </w:p>
          <w:p w14:paraId="7608373C" w14:textId="77777777" w:rsidR="0053247D" w:rsidRDefault="0053247D">
            <w:pPr>
              <w:spacing w:after="0" w:line="240" w:lineRule="auto"/>
              <w:rPr>
                <w:rFonts w:ascii="Times New Roman" w:eastAsia="Times New Roman" w:hAnsi="Times New Roman" w:cs="Times New Roman"/>
                <w:sz w:val="20"/>
                <w:szCs w:val="24"/>
                <w:lang w:eastAsia="en-GB"/>
              </w:rPr>
            </w:pPr>
          </w:p>
          <w:p w14:paraId="343BF015" w14:textId="77777777" w:rsidR="0053247D" w:rsidRDefault="0053247D">
            <w:pPr>
              <w:spacing w:after="0" w:line="240" w:lineRule="auto"/>
              <w:rPr>
                <w:rFonts w:ascii="Times New Roman" w:eastAsia="Times New Roman" w:hAnsi="Times New Roman" w:cs="Times New Roman"/>
                <w:sz w:val="20"/>
                <w:szCs w:val="24"/>
                <w:lang w:eastAsia="en-GB"/>
              </w:rPr>
            </w:pPr>
          </w:p>
          <w:p w14:paraId="7A76360F" w14:textId="77777777" w:rsidR="0053247D" w:rsidRDefault="0053247D">
            <w:pPr>
              <w:spacing w:after="0" w:line="240" w:lineRule="auto"/>
              <w:rPr>
                <w:rFonts w:ascii="Times New Roman" w:eastAsia="Times New Roman" w:hAnsi="Times New Roman" w:cs="Times New Roman"/>
                <w:sz w:val="20"/>
                <w:szCs w:val="24"/>
                <w:lang w:eastAsia="en-GB"/>
              </w:rPr>
            </w:pPr>
          </w:p>
        </w:tc>
      </w:tr>
    </w:tbl>
    <w:p w14:paraId="6867D09E" w14:textId="77777777" w:rsidR="0053247D" w:rsidRDefault="0053247D">
      <w:pPr>
        <w:rPr>
          <w:rFonts w:ascii="Times New Roman" w:hAnsi="Times New Roman" w:cs="Times New Roman"/>
        </w:rPr>
      </w:pPr>
    </w:p>
    <w:p w14:paraId="71BB3A87" w14:textId="77777777" w:rsidR="0053247D" w:rsidRDefault="0053247D">
      <w:pPr>
        <w:rPr>
          <w:rFonts w:ascii="Times New Roman" w:hAnsi="Times New Roman" w:cs="Times New Roman"/>
        </w:rPr>
        <w:sectPr w:rsidR="0053247D">
          <w:headerReference w:type="default" r:id="rId9"/>
          <w:footerReference w:type="default" r:id="rId10"/>
          <w:pgSz w:w="11906" w:h="16838"/>
          <w:pgMar w:top="1440" w:right="1440" w:bottom="1440" w:left="1440" w:header="0" w:footer="708" w:gutter="0"/>
          <w:cols w:space="720"/>
          <w:formProt w:val="0"/>
          <w:docGrid w:linePitch="360" w:charSpace="-2049"/>
        </w:sectPr>
      </w:pPr>
    </w:p>
    <w:tbl>
      <w:tblPr>
        <w:tblW w:w="14998" w:type="dxa"/>
        <w:tblInd w:w="-176" w:type="dxa"/>
        <w:tblBorders>
          <w:top w:val="single" w:sz="4" w:space="0" w:color="00000A"/>
          <w:left w:val="single" w:sz="4" w:space="0" w:color="00000A"/>
          <w:right w:val="single" w:sz="4" w:space="0" w:color="00000A"/>
          <w:insideV w:val="single" w:sz="4" w:space="0" w:color="00000A"/>
        </w:tblBorders>
        <w:tblCellMar>
          <w:left w:w="110" w:type="dxa"/>
        </w:tblCellMar>
        <w:tblLook w:val="0000" w:firstRow="0" w:lastRow="0" w:firstColumn="0" w:lastColumn="0" w:noHBand="0" w:noVBand="0"/>
      </w:tblPr>
      <w:tblGrid>
        <w:gridCol w:w="3051"/>
        <w:gridCol w:w="919"/>
        <w:gridCol w:w="920"/>
        <w:gridCol w:w="919"/>
        <w:gridCol w:w="920"/>
        <w:gridCol w:w="919"/>
        <w:gridCol w:w="919"/>
        <w:gridCol w:w="920"/>
        <w:gridCol w:w="919"/>
        <w:gridCol w:w="919"/>
        <w:gridCol w:w="920"/>
        <w:gridCol w:w="919"/>
        <w:gridCol w:w="920"/>
        <w:gridCol w:w="914"/>
      </w:tblGrid>
      <w:tr w:rsidR="0053247D" w14:paraId="2CF1A759" w14:textId="77777777">
        <w:trPr>
          <w:cantSplit/>
          <w:trHeight w:val="447"/>
        </w:trPr>
        <w:tc>
          <w:tcPr>
            <w:tcW w:w="14997" w:type="dxa"/>
            <w:gridSpan w:val="14"/>
            <w:tcBorders>
              <w:top w:val="single" w:sz="4" w:space="0" w:color="00000A"/>
              <w:left w:val="single" w:sz="4" w:space="0" w:color="00000A"/>
              <w:right w:val="single" w:sz="4" w:space="0" w:color="00000A"/>
            </w:tcBorders>
            <w:shd w:val="clear" w:color="auto" w:fill="003366"/>
            <w:tcMar>
              <w:left w:w="110" w:type="dxa"/>
            </w:tcMar>
            <w:vAlign w:val="center"/>
          </w:tcPr>
          <w:p w14:paraId="36C133EC" w14:textId="77777777" w:rsidR="0053247D" w:rsidRDefault="002D2F7C">
            <w:pPr>
              <w:pStyle w:val="Header"/>
              <w:tabs>
                <w:tab w:val="left" w:pos="602"/>
              </w:tabs>
            </w:pPr>
            <w:r>
              <w:rPr>
                <w:rFonts w:ascii="Times New Roman" w:hAnsi="Times New Roman" w:cs="Times New Roman"/>
                <w:b/>
                <w:color w:val="FFFFFF"/>
              </w:rPr>
              <w:lastRenderedPageBreak/>
              <w:t>llSECTION 3 - Project Plan</w:t>
            </w:r>
          </w:p>
        </w:tc>
      </w:tr>
      <w:tr w:rsidR="0053247D" w14:paraId="0C88AD9E" w14:textId="77777777">
        <w:trPr>
          <w:cantSplit/>
          <w:trHeight w:val="664"/>
        </w:trPr>
        <w:tc>
          <w:tcPr>
            <w:tcW w:w="14997" w:type="dxa"/>
            <w:gridSpan w:val="14"/>
            <w:tcBorders>
              <w:top w:val="single" w:sz="4" w:space="0" w:color="00000A"/>
              <w:left w:val="single" w:sz="4" w:space="0" w:color="00000A"/>
              <w:bottom w:val="single" w:sz="4" w:space="0" w:color="00000A"/>
              <w:right w:val="single" w:sz="4" w:space="0" w:color="00000A"/>
            </w:tcBorders>
            <w:shd w:val="clear" w:color="auto" w:fill="E1E3ED"/>
            <w:tcMar>
              <w:left w:w="110" w:type="dxa"/>
            </w:tcMar>
            <w:vAlign w:val="center"/>
          </w:tcPr>
          <w:p w14:paraId="4DADC72A" w14:textId="77777777" w:rsidR="0053247D" w:rsidRDefault="002D2F7C">
            <w:pPr>
              <w:tabs>
                <w:tab w:val="left" w:pos="602"/>
              </w:tabs>
              <w:rPr>
                <w:rFonts w:ascii="Times New Roman" w:hAnsi="Times New Roman" w:cs="Times New Roman"/>
              </w:rPr>
            </w:pPr>
            <w:r>
              <w:rPr>
                <w:rFonts w:ascii="Times New Roman" w:hAnsi="Times New Roman" w:cs="Times New Roman"/>
              </w:rPr>
              <w:t xml:space="preserve">Please provide your project plan. </w:t>
            </w:r>
          </w:p>
          <w:p w14:paraId="1EBE7B30" w14:textId="77777777" w:rsidR="0053247D" w:rsidRDefault="002D2F7C">
            <w:pPr>
              <w:tabs>
                <w:tab w:val="left" w:pos="602"/>
              </w:tabs>
              <w:rPr>
                <w:rFonts w:ascii="Times New Roman" w:hAnsi="Times New Roman" w:cs="Times New Roman"/>
              </w:rPr>
            </w:pPr>
            <w:r>
              <w:rPr>
                <w:rFonts w:ascii="Times New Roman" w:hAnsi="Times New Roman" w:cs="Times New Roman"/>
              </w:rPr>
              <w:t>Below is an example project plan, you can use any tool or software to generate yours.</w:t>
            </w:r>
          </w:p>
        </w:tc>
      </w:tr>
      <w:tr w:rsidR="0053247D" w14:paraId="1318C64E" w14:textId="77777777">
        <w:trPr>
          <w:cantSplit/>
        </w:trPr>
        <w:tc>
          <w:tcPr>
            <w:tcW w:w="3050" w:type="dxa"/>
            <w:vMerge w:val="restart"/>
            <w:tcBorders>
              <w:left w:val="single" w:sz="6" w:space="0" w:color="00000A"/>
              <w:bottom w:val="single" w:sz="6" w:space="0" w:color="00000A"/>
              <w:right w:val="single" w:sz="6" w:space="0" w:color="00000A"/>
            </w:tcBorders>
            <w:shd w:val="clear" w:color="auto" w:fill="auto"/>
            <w:tcMar>
              <w:left w:w="107" w:type="dxa"/>
            </w:tcMar>
            <w:vAlign w:val="bottom"/>
          </w:tcPr>
          <w:p w14:paraId="72793D51" w14:textId="77777777" w:rsidR="0053247D" w:rsidRDefault="002D2F7C">
            <w:pPr>
              <w:pStyle w:val="Heading5"/>
              <w:rPr>
                <w:rFonts w:ascii="Times New Roman" w:hAnsi="Times New Roman" w:cs="Times New Roman"/>
                <w:b/>
              </w:rPr>
            </w:pPr>
            <w:r>
              <w:rPr>
                <w:rFonts w:ascii="Times New Roman" w:hAnsi="Times New Roman" w:cs="Times New Roman"/>
                <w:b/>
                <w:color w:val="00000A"/>
              </w:rPr>
              <w:t xml:space="preserve">Project stage </w:t>
            </w:r>
          </w:p>
        </w:tc>
        <w:tc>
          <w:tcPr>
            <w:tcW w:w="11947" w:type="dxa"/>
            <w:gridSpan w:val="13"/>
            <w:tcBorders>
              <w:left w:val="single" w:sz="6" w:space="0" w:color="00000A"/>
              <w:bottom w:val="single" w:sz="6" w:space="0" w:color="00000A"/>
              <w:right w:val="single" w:sz="6" w:space="0" w:color="00000A"/>
            </w:tcBorders>
            <w:shd w:val="clear" w:color="auto" w:fill="auto"/>
            <w:tcMar>
              <w:left w:w="107" w:type="dxa"/>
            </w:tcMar>
            <w:vAlign w:val="center"/>
          </w:tcPr>
          <w:p w14:paraId="30325219" w14:textId="77777777" w:rsidR="0053247D" w:rsidRDefault="002D2F7C">
            <w:pPr>
              <w:pStyle w:val="Heading5"/>
              <w:rPr>
                <w:rFonts w:ascii="Times New Roman" w:hAnsi="Times New Roman" w:cs="Times New Roman"/>
                <w:b/>
                <w:color w:val="00000A"/>
              </w:rPr>
            </w:pPr>
            <w:r>
              <w:rPr>
                <w:rFonts w:ascii="Times New Roman" w:hAnsi="Times New Roman" w:cs="Times New Roman"/>
                <w:b/>
                <w:color w:val="00000A"/>
              </w:rPr>
              <w:t>START DATE:</w:t>
            </w:r>
            <w:proofErr w:type="gramStart"/>
            <w:r>
              <w:rPr>
                <w:rFonts w:ascii="Times New Roman" w:hAnsi="Times New Roman" w:cs="Times New Roman"/>
                <w:b/>
                <w:color w:val="00000A"/>
              </w:rPr>
              <w:t xml:space="preserve"> ..</w:t>
            </w:r>
            <w:proofErr w:type="gramEnd"/>
            <w:r>
              <w:rPr>
                <w:rFonts w:ascii="Times New Roman" w:hAnsi="Times New Roman" w:cs="Times New Roman"/>
                <w:b/>
                <w:color w:val="00000A"/>
              </w:rPr>
              <w:t>/../….        &lt;enter the project start date here&gt;</w:t>
            </w:r>
          </w:p>
          <w:p w14:paraId="158464B9" w14:textId="77777777" w:rsidR="0053247D" w:rsidRDefault="002D2F7C">
            <w:pPr>
              <w:pStyle w:val="Heading5"/>
              <w:rPr>
                <w:rFonts w:ascii="Times New Roman" w:hAnsi="Times New Roman" w:cs="Times New Roman"/>
                <w:b/>
              </w:rPr>
            </w:pPr>
            <w:r>
              <w:rPr>
                <w:rFonts w:ascii="Times New Roman" w:hAnsi="Times New Roman" w:cs="Times New Roman"/>
                <w:b/>
                <w:color w:val="00000A"/>
              </w:rPr>
              <w:t>Project Weeks</w:t>
            </w:r>
          </w:p>
        </w:tc>
      </w:tr>
      <w:tr w:rsidR="0053247D" w14:paraId="077EE1F2" w14:textId="77777777">
        <w:trPr>
          <w:cantSplit/>
        </w:trPr>
        <w:tc>
          <w:tcPr>
            <w:tcW w:w="3050" w:type="dxa"/>
            <w:vMerge/>
            <w:tcBorders>
              <w:left w:val="single" w:sz="6" w:space="0" w:color="00000A"/>
              <w:bottom w:val="single" w:sz="6" w:space="0" w:color="00000A"/>
              <w:right w:val="single" w:sz="6" w:space="0" w:color="00000A"/>
            </w:tcBorders>
            <w:shd w:val="clear" w:color="auto" w:fill="auto"/>
            <w:tcMar>
              <w:left w:w="107" w:type="dxa"/>
            </w:tcMar>
          </w:tcPr>
          <w:p w14:paraId="387C618C" w14:textId="77777777" w:rsidR="0053247D" w:rsidRDefault="0053247D"/>
        </w:tc>
        <w:tc>
          <w:tcPr>
            <w:tcW w:w="919"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14:paraId="16B70F14" w14:textId="77777777" w:rsidR="0053247D" w:rsidRDefault="002D2F7C">
            <w:pPr>
              <w:jc w:val="center"/>
              <w:rPr>
                <w:rFonts w:ascii="Times New Roman" w:hAnsi="Times New Roman" w:cs="Times New Roman"/>
              </w:rPr>
            </w:pPr>
            <w:r>
              <w:rPr>
                <w:rFonts w:ascii="Times New Roman" w:hAnsi="Times New Roman" w:cs="Times New Roman"/>
              </w:rPr>
              <w:t>0-3</w:t>
            </w:r>
          </w:p>
        </w:tc>
        <w:tc>
          <w:tcPr>
            <w:tcW w:w="92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14:paraId="07CA363B" w14:textId="77777777" w:rsidR="0053247D" w:rsidRDefault="002D2F7C">
            <w:pPr>
              <w:jc w:val="center"/>
              <w:rPr>
                <w:rFonts w:ascii="Times New Roman" w:hAnsi="Times New Roman" w:cs="Times New Roman"/>
              </w:rPr>
            </w:pPr>
            <w:r>
              <w:rPr>
                <w:rFonts w:ascii="Times New Roman" w:hAnsi="Times New Roman" w:cs="Times New Roman"/>
              </w:rPr>
              <w:t>3-6</w:t>
            </w:r>
          </w:p>
        </w:tc>
        <w:tc>
          <w:tcPr>
            <w:tcW w:w="919"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14:paraId="738F1F3E" w14:textId="77777777" w:rsidR="0053247D" w:rsidRDefault="002D2F7C">
            <w:pPr>
              <w:jc w:val="center"/>
              <w:rPr>
                <w:rFonts w:ascii="Times New Roman" w:hAnsi="Times New Roman" w:cs="Times New Roman"/>
              </w:rPr>
            </w:pPr>
            <w:r>
              <w:rPr>
                <w:rFonts w:ascii="Times New Roman" w:hAnsi="Times New Roman" w:cs="Times New Roman"/>
              </w:rPr>
              <w:t>6-9</w:t>
            </w:r>
          </w:p>
        </w:tc>
        <w:tc>
          <w:tcPr>
            <w:tcW w:w="92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14:paraId="54AE7500" w14:textId="77777777" w:rsidR="0053247D" w:rsidRDefault="002D2F7C">
            <w:pPr>
              <w:jc w:val="center"/>
              <w:rPr>
                <w:rFonts w:ascii="Times New Roman" w:hAnsi="Times New Roman" w:cs="Times New Roman"/>
              </w:rPr>
            </w:pPr>
            <w:r>
              <w:rPr>
                <w:rFonts w:ascii="Times New Roman" w:hAnsi="Times New Roman" w:cs="Times New Roman"/>
              </w:rPr>
              <w:t>9-12</w:t>
            </w:r>
          </w:p>
        </w:tc>
        <w:tc>
          <w:tcPr>
            <w:tcW w:w="919"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14:paraId="43CB54FF" w14:textId="77777777" w:rsidR="0053247D" w:rsidRDefault="002D2F7C">
            <w:pPr>
              <w:jc w:val="center"/>
              <w:rPr>
                <w:rFonts w:ascii="Times New Roman" w:hAnsi="Times New Roman" w:cs="Times New Roman"/>
              </w:rPr>
            </w:pPr>
            <w:r>
              <w:rPr>
                <w:rFonts w:ascii="Times New Roman" w:hAnsi="Times New Roman" w:cs="Times New Roman"/>
              </w:rPr>
              <w:t>12-15</w:t>
            </w:r>
          </w:p>
        </w:tc>
        <w:tc>
          <w:tcPr>
            <w:tcW w:w="919"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14:paraId="6A8885DD" w14:textId="77777777" w:rsidR="0053247D" w:rsidRDefault="002D2F7C">
            <w:pPr>
              <w:jc w:val="center"/>
              <w:rPr>
                <w:rFonts w:ascii="Times New Roman" w:hAnsi="Times New Roman" w:cs="Times New Roman"/>
              </w:rPr>
            </w:pPr>
            <w:r>
              <w:rPr>
                <w:rFonts w:ascii="Times New Roman" w:hAnsi="Times New Roman" w:cs="Times New Roman"/>
              </w:rPr>
              <w:t>15-18</w:t>
            </w:r>
          </w:p>
        </w:tc>
        <w:tc>
          <w:tcPr>
            <w:tcW w:w="92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14:paraId="12845737" w14:textId="77777777" w:rsidR="0053247D" w:rsidRDefault="002D2F7C">
            <w:pPr>
              <w:jc w:val="center"/>
              <w:rPr>
                <w:rFonts w:ascii="Times New Roman" w:hAnsi="Times New Roman" w:cs="Times New Roman"/>
              </w:rPr>
            </w:pPr>
            <w:r>
              <w:rPr>
                <w:rFonts w:ascii="Times New Roman" w:hAnsi="Times New Roman" w:cs="Times New Roman"/>
              </w:rPr>
              <w:t>18-21</w:t>
            </w:r>
          </w:p>
        </w:tc>
        <w:tc>
          <w:tcPr>
            <w:tcW w:w="919"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14:paraId="7A1289FB" w14:textId="77777777" w:rsidR="0053247D" w:rsidRDefault="002D2F7C">
            <w:pPr>
              <w:jc w:val="center"/>
              <w:rPr>
                <w:rFonts w:ascii="Times New Roman" w:hAnsi="Times New Roman" w:cs="Times New Roman"/>
              </w:rPr>
            </w:pPr>
            <w:r>
              <w:rPr>
                <w:rFonts w:ascii="Times New Roman" w:hAnsi="Times New Roman" w:cs="Times New Roman"/>
              </w:rPr>
              <w:t>21-24</w:t>
            </w:r>
          </w:p>
        </w:tc>
        <w:tc>
          <w:tcPr>
            <w:tcW w:w="919"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14:paraId="34445A72" w14:textId="77777777" w:rsidR="0053247D" w:rsidRDefault="002D2F7C">
            <w:pPr>
              <w:jc w:val="center"/>
              <w:rPr>
                <w:rFonts w:ascii="Times New Roman" w:hAnsi="Times New Roman" w:cs="Times New Roman"/>
              </w:rPr>
            </w:pPr>
            <w:r>
              <w:rPr>
                <w:rFonts w:ascii="Times New Roman" w:hAnsi="Times New Roman" w:cs="Times New Roman"/>
              </w:rPr>
              <w:t>24-27</w:t>
            </w:r>
          </w:p>
        </w:tc>
        <w:tc>
          <w:tcPr>
            <w:tcW w:w="92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14:paraId="3D4E8F6C" w14:textId="77777777" w:rsidR="0053247D" w:rsidRDefault="002D2F7C">
            <w:pPr>
              <w:jc w:val="center"/>
              <w:rPr>
                <w:rFonts w:ascii="Times New Roman" w:hAnsi="Times New Roman" w:cs="Times New Roman"/>
              </w:rPr>
            </w:pPr>
            <w:r>
              <w:rPr>
                <w:rFonts w:ascii="Times New Roman" w:hAnsi="Times New Roman" w:cs="Times New Roman"/>
              </w:rPr>
              <w:t>27-30</w:t>
            </w:r>
          </w:p>
        </w:tc>
        <w:tc>
          <w:tcPr>
            <w:tcW w:w="919"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14:paraId="09E0EB11" w14:textId="77777777" w:rsidR="0053247D" w:rsidRDefault="002D2F7C">
            <w:pPr>
              <w:jc w:val="center"/>
              <w:rPr>
                <w:rFonts w:ascii="Times New Roman" w:hAnsi="Times New Roman" w:cs="Times New Roman"/>
              </w:rPr>
            </w:pPr>
            <w:r>
              <w:rPr>
                <w:rFonts w:ascii="Times New Roman" w:hAnsi="Times New Roman" w:cs="Times New Roman"/>
              </w:rPr>
              <w:t>30-33</w:t>
            </w:r>
          </w:p>
        </w:tc>
        <w:tc>
          <w:tcPr>
            <w:tcW w:w="92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14:paraId="14A6B3EF" w14:textId="77777777" w:rsidR="0053247D" w:rsidRDefault="002D2F7C">
            <w:pPr>
              <w:jc w:val="center"/>
              <w:rPr>
                <w:rFonts w:ascii="Times New Roman" w:hAnsi="Times New Roman" w:cs="Times New Roman"/>
              </w:rPr>
            </w:pPr>
            <w:r>
              <w:rPr>
                <w:rFonts w:ascii="Times New Roman" w:hAnsi="Times New Roman" w:cs="Times New Roman"/>
              </w:rPr>
              <w:t>33-36</w:t>
            </w:r>
          </w:p>
        </w:tc>
        <w:tc>
          <w:tcPr>
            <w:tcW w:w="91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14:paraId="5A51999C" w14:textId="77777777" w:rsidR="0053247D" w:rsidRDefault="002D2F7C">
            <w:pPr>
              <w:jc w:val="center"/>
              <w:rPr>
                <w:rFonts w:ascii="Times New Roman" w:hAnsi="Times New Roman" w:cs="Times New Roman"/>
              </w:rPr>
            </w:pPr>
            <w:r>
              <w:rPr>
                <w:rFonts w:ascii="Times New Roman" w:hAnsi="Times New Roman" w:cs="Times New Roman"/>
              </w:rPr>
              <w:t>36-39</w:t>
            </w:r>
          </w:p>
        </w:tc>
      </w:tr>
      <w:tr w:rsidR="0053247D" w14:paraId="3549B23E" w14:textId="77777777">
        <w:trPr>
          <w:cantSplit/>
          <w:trHeight w:hRule="exact" w:val="340"/>
        </w:trPr>
        <w:tc>
          <w:tcPr>
            <w:tcW w:w="305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29AEC673" w14:textId="77777777" w:rsidR="0053247D" w:rsidRDefault="002D2F7C">
            <w:pPr>
              <w:pStyle w:val="BoxContent"/>
              <w:ind w:left="318" w:hanging="318"/>
            </w:pPr>
            <w:r>
              <w:t>1 Background Research</w:t>
            </w:r>
          </w:p>
        </w:tc>
        <w:tc>
          <w:tcPr>
            <w:tcW w:w="919" w:type="dxa"/>
            <w:tcBorders>
              <w:top w:val="single" w:sz="6" w:space="0" w:color="00000A"/>
              <w:left w:val="single" w:sz="6" w:space="0" w:color="00000A"/>
              <w:bottom w:val="single" w:sz="6" w:space="0" w:color="00000A"/>
              <w:right w:val="single" w:sz="6" w:space="0" w:color="00000A"/>
            </w:tcBorders>
            <w:shd w:val="clear" w:color="auto" w:fill="000000" w:themeFill="text1"/>
            <w:tcMar>
              <w:left w:w="107" w:type="dxa"/>
            </w:tcMar>
          </w:tcPr>
          <w:p w14:paraId="30FFF2D5" w14:textId="77777777" w:rsidR="0053247D" w:rsidRDefault="0053247D">
            <w:pPr>
              <w:pStyle w:val="Formtext"/>
              <w:jc w:val="center"/>
              <w:rPr>
                <w:rFonts w:ascii="Times New Roman" w:hAnsi="Times New Roman"/>
              </w:rPr>
            </w:pPr>
          </w:p>
        </w:tc>
        <w:tc>
          <w:tcPr>
            <w:tcW w:w="920" w:type="dxa"/>
            <w:tcBorders>
              <w:top w:val="single" w:sz="6" w:space="0" w:color="00000A"/>
              <w:left w:val="single" w:sz="6" w:space="0" w:color="00000A"/>
              <w:bottom w:val="single" w:sz="6" w:space="0" w:color="00000A"/>
              <w:right w:val="single" w:sz="6" w:space="0" w:color="00000A"/>
            </w:tcBorders>
            <w:shd w:val="clear" w:color="auto" w:fill="000000" w:themeFill="text1"/>
            <w:tcMar>
              <w:left w:w="107" w:type="dxa"/>
            </w:tcMar>
          </w:tcPr>
          <w:p w14:paraId="6613B30A" w14:textId="77777777" w:rsidR="0053247D" w:rsidRDefault="0053247D">
            <w:pPr>
              <w:pStyle w:val="Formtext"/>
              <w:jc w:val="center"/>
              <w:rPr>
                <w:rFonts w:ascii="Times New Roman" w:hAnsi="Times New Roman"/>
              </w:rPr>
            </w:pPr>
          </w:p>
        </w:tc>
        <w:tc>
          <w:tcPr>
            <w:tcW w:w="919" w:type="dxa"/>
            <w:tcBorders>
              <w:top w:val="single" w:sz="6" w:space="0" w:color="00000A"/>
              <w:left w:val="single" w:sz="6" w:space="0" w:color="00000A"/>
              <w:bottom w:val="single" w:sz="6" w:space="0" w:color="00000A"/>
              <w:right w:val="single" w:sz="6" w:space="0" w:color="00000A"/>
            </w:tcBorders>
            <w:shd w:val="clear" w:color="auto" w:fill="000000" w:themeFill="text1"/>
            <w:tcMar>
              <w:left w:w="107" w:type="dxa"/>
            </w:tcMar>
          </w:tcPr>
          <w:p w14:paraId="1CC8626C" w14:textId="77777777" w:rsidR="0053247D" w:rsidRDefault="0053247D">
            <w:pPr>
              <w:pStyle w:val="Formtext"/>
              <w:jc w:val="center"/>
              <w:rPr>
                <w:rFonts w:ascii="Times New Roman" w:hAnsi="Times New Roman"/>
              </w:rPr>
            </w:pPr>
          </w:p>
        </w:tc>
        <w:tc>
          <w:tcPr>
            <w:tcW w:w="920" w:type="dxa"/>
            <w:tcBorders>
              <w:top w:val="single" w:sz="6" w:space="0" w:color="00000A"/>
              <w:left w:val="single" w:sz="6" w:space="0" w:color="00000A"/>
              <w:bottom w:val="single" w:sz="6" w:space="0" w:color="00000A"/>
              <w:right w:val="single" w:sz="6" w:space="0" w:color="00000A"/>
            </w:tcBorders>
            <w:shd w:val="clear" w:color="auto" w:fill="000000" w:themeFill="text1"/>
            <w:tcMar>
              <w:left w:w="107" w:type="dxa"/>
            </w:tcMar>
          </w:tcPr>
          <w:p w14:paraId="4E749044" w14:textId="77777777" w:rsidR="0053247D" w:rsidRDefault="0053247D">
            <w:pPr>
              <w:pStyle w:val="Formtext"/>
              <w:jc w:val="center"/>
              <w:rPr>
                <w:rFonts w:ascii="Times New Roman" w:hAnsi="Times New Roman"/>
              </w:rPr>
            </w:pPr>
          </w:p>
        </w:tc>
        <w:tc>
          <w:tcPr>
            <w:tcW w:w="919" w:type="dxa"/>
            <w:tcBorders>
              <w:top w:val="single" w:sz="6" w:space="0" w:color="00000A"/>
              <w:left w:val="single" w:sz="6" w:space="0" w:color="00000A"/>
              <w:bottom w:val="single" w:sz="6" w:space="0" w:color="00000A"/>
              <w:right w:val="single" w:sz="6" w:space="0" w:color="00000A"/>
            </w:tcBorders>
            <w:shd w:val="clear" w:color="auto" w:fill="000000" w:themeFill="text1"/>
            <w:tcMar>
              <w:left w:w="107" w:type="dxa"/>
            </w:tcMar>
          </w:tcPr>
          <w:p w14:paraId="68CF6208" w14:textId="77777777" w:rsidR="0053247D" w:rsidRDefault="0053247D">
            <w:pPr>
              <w:pStyle w:val="Formtext"/>
              <w:jc w:val="center"/>
              <w:rPr>
                <w:rFonts w:ascii="Times New Roman" w:hAnsi="Times New Roman"/>
              </w:rPr>
            </w:pPr>
          </w:p>
        </w:tc>
        <w:tc>
          <w:tcPr>
            <w:tcW w:w="919" w:type="dxa"/>
            <w:tcBorders>
              <w:top w:val="single" w:sz="6" w:space="0" w:color="00000A"/>
              <w:left w:val="single" w:sz="6" w:space="0" w:color="00000A"/>
              <w:bottom w:val="single" w:sz="6" w:space="0" w:color="00000A"/>
              <w:right w:val="single" w:sz="6" w:space="0" w:color="00000A"/>
            </w:tcBorders>
            <w:shd w:val="clear" w:color="auto" w:fill="000000" w:themeFill="text1"/>
            <w:tcMar>
              <w:left w:w="107" w:type="dxa"/>
            </w:tcMar>
          </w:tcPr>
          <w:p w14:paraId="76F0CB3B" w14:textId="77777777" w:rsidR="0053247D" w:rsidRDefault="0053247D">
            <w:pPr>
              <w:pStyle w:val="Formtext"/>
              <w:jc w:val="center"/>
              <w:rPr>
                <w:rFonts w:ascii="Times New Roman" w:hAnsi="Times New Roman"/>
              </w:rPr>
            </w:pPr>
          </w:p>
        </w:tc>
        <w:tc>
          <w:tcPr>
            <w:tcW w:w="92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0EB1A015" w14:textId="77777777" w:rsidR="0053247D" w:rsidRDefault="0053247D">
            <w:pPr>
              <w:pStyle w:val="Formtext"/>
              <w:jc w:val="center"/>
              <w:rPr>
                <w:rFonts w:ascii="Times New Roman" w:hAnsi="Times New Roman"/>
              </w:rPr>
            </w:pPr>
          </w:p>
        </w:tc>
        <w:tc>
          <w:tcPr>
            <w:tcW w:w="91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4F56ECAA" w14:textId="77777777" w:rsidR="0053247D" w:rsidRDefault="0053247D">
            <w:pPr>
              <w:pStyle w:val="Formtext"/>
              <w:jc w:val="center"/>
              <w:rPr>
                <w:rFonts w:ascii="Times New Roman" w:hAnsi="Times New Roman"/>
              </w:rPr>
            </w:pPr>
          </w:p>
        </w:tc>
        <w:tc>
          <w:tcPr>
            <w:tcW w:w="91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54C227F3" w14:textId="77777777" w:rsidR="0053247D" w:rsidRDefault="0053247D">
            <w:pPr>
              <w:pStyle w:val="Formtext"/>
              <w:jc w:val="center"/>
              <w:rPr>
                <w:rFonts w:ascii="Times New Roman" w:hAnsi="Times New Roman"/>
              </w:rPr>
            </w:pPr>
          </w:p>
        </w:tc>
        <w:tc>
          <w:tcPr>
            <w:tcW w:w="92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37836839" w14:textId="77777777" w:rsidR="0053247D" w:rsidRDefault="0053247D">
            <w:pPr>
              <w:pStyle w:val="Formtext"/>
              <w:jc w:val="center"/>
              <w:rPr>
                <w:rFonts w:ascii="Times New Roman" w:hAnsi="Times New Roman"/>
              </w:rPr>
            </w:pPr>
          </w:p>
        </w:tc>
        <w:tc>
          <w:tcPr>
            <w:tcW w:w="91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47422F78" w14:textId="77777777" w:rsidR="0053247D" w:rsidRDefault="0053247D">
            <w:pPr>
              <w:pStyle w:val="Formtext"/>
              <w:jc w:val="center"/>
              <w:rPr>
                <w:rFonts w:ascii="Times New Roman" w:hAnsi="Times New Roman"/>
              </w:rPr>
            </w:pPr>
          </w:p>
        </w:tc>
        <w:tc>
          <w:tcPr>
            <w:tcW w:w="92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5123E37D" w14:textId="77777777" w:rsidR="0053247D" w:rsidRDefault="0053247D">
            <w:pPr>
              <w:pStyle w:val="Formtext"/>
              <w:jc w:val="center"/>
              <w:rPr>
                <w:rFonts w:ascii="Times New Roman" w:hAnsi="Times New Roman"/>
              </w:rPr>
            </w:pPr>
          </w:p>
        </w:tc>
        <w:tc>
          <w:tcPr>
            <w:tcW w:w="91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68DB0488" w14:textId="77777777" w:rsidR="0053247D" w:rsidRDefault="0053247D">
            <w:pPr>
              <w:pStyle w:val="Formtext"/>
              <w:jc w:val="center"/>
              <w:rPr>
                <w:rFonts w:ascii="Times New Roman" w:hAnsi="Times New Roman"/>
              </w:rPr>
            </w:pPr>
          </w:p>
        </w:tc>
      </w:tr>
      <w:tr w:rsidR="0053247D" w14:paraId="3F356359" w14:textId="77777777">
        <w:trPr>
          <w:cantSplit/>
          <w:trHeight w:hRule="exact" w:val="340"/>
        </w:trPr>
        <w:tc>
          <w:tcPr>
            <w:tcW w:w="305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6747D062" w14:textId="77777777" w:rsidR="0053247D" w:rsidRDefault="0053247D">
            <w:pPr>
              <w:pStyle w:val="BoxContent"/>
              <w:rPr>
                <w:b w:val="0"/>
              </w:rPr>
            </w:pPr>
          </w:p>
        </w:tc>
        <w:tc>
          <w:tcPr>
            <w:tcW w:w="91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491233F7" w14:textId="77777777" w:rsidR="0053247D" w:rsidRDefault="0053247D">
            <w:pPr>
              <w:pStyle w:val="Formtext"/>
              <w:jc w:val="center"/>
              <w:rPr>
                <w:rFonts w:ascii="Times New Roman" w:hAnsi="Times New Roman"/>
              </w:rPr>
            </w:pPr>
          </w:p>
        </w:tc>
        <w:tc>
          <w:tcPr>
            <w:tcW w:w="92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5A6067F1" w14:textId="77777777" w:rsidR="0053247D" w:rsidRDefault="0053247D">
            <w:pPr>
              <w:pStyle w:val="Formtext"/>
              <w:jc w:val="center"/>
              <w:rPr>
                <w:rFonts w:ascii="Times New Roman" w:hAnsi="Times New Roman"/>
              </w:rPr>
            </w:pPr>
          </w:p>
        </w:tc>
        <w:tc>
          <w:tcPr>
            <w:tcW w:w="91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3F8060E4" w14:textId="77777777" w:rsidR="0053247D" w:rsidRDefault="0053247D">
            <w:pPr>
              <w:pStyle w:val="Formtext"/>
              <w:jc w:val="center"/>
              <w:rPr>
                <w:rFonts w:ascii="Times New Roman" w:hAnsi="Times New Roman"/>
              </w:rPr>
            </w:pPr>
          </w:p>
        </w:tc>
        <w:tc>
          <w:tcPr>
            <w:tcW w:w="92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3B11EA96" w14:textId="77777777" w:rsidR="0053247D" w:rsidRDefault="0053247D">
            <w:pPr>
              <w:pStyle w:val="Formtext"/>
              <w:jc w:val="center"/>
              <w:rPr>
                <w:rFonts w:ascii="Times New Roman" w:hAnsi="Times New Roman"/>
              </w:rPr>
            </w:pPr>
          </w:p>
        </w:tc>
        <w:tc>
          <w:tcPr>
            <w:tcW w:w="91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39615B94" w14:textId="77777777" w:rsidR="0053247D" w:rsidRDefault="0053247D">
            <w:pPr>
              <w:pStyle w:val="Formtext"/>
              <w:jc w:val="center"/>
              <w:rPr>
                <w:rFonts w:ascii="Times New Roman" w:hAnsi="Times New Roman"/>
              </w:rPr>
            </w:pPr>
          </w:p>
        </w:tc>
        <w:tc>
          <w:tcPr>
            <w:tcW w:w="91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6703037F" w14:textId="77777777" w:rsidR="0053247D" w:rsidRDefault="0053247D">
            <w:pPr>
              <w:pStyle w:val="Formtext"/>
              <w:jc w:val="center"/>
              <w:rPr>
                <w:rFonts w:ascii="Times New Roman" w:hAnsi="Times New Roman"/>
              </w:rPr>
            </w:pPr>
          </w:p>
        </w:tc>
        <w:tc>
          <w:tcPr>
            <w:tcW w:w="92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79AA0AF5" w14:textId="77777777" w:rsidR="0053247D" w:rsidRDefault="0053247D">
            <w:pPr>
              <w:pStyle w:val="Formtext"/>
              <w:jc w:val="center"/>
              <w:rPr>
                <w:rFonts w:ascii="Times New Roman" w:hAnsi="Times New Roman"/>
              </w:rPr>
            </w:pPr>
          </w:p>
        </w:tc>
        <w:tc>
          <w:tcPr>
            <w:tcW w:w="91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0B734175" w14:textId="77777777" w:rsidR="0053247D" w:rsidRDefault="0053247D">
            <w:pPr>
              <w:pStyle w:val="Formtext"/>
              <w:jc w:val="center"/>
              <w:rPr>
                <w:rFonts w:ascii="Times New Roman" w:hAnsi="Times New Roman"/>
              </w:rPr>
            </w:pPr>
          </w:p>
        </w:tc>
        <w:tc>
          <w:tcPr>
            <w:tcW w:w="91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5FA2E112" w14:textId="77777777" w:rsidR="0053247D" w:rsidRDefault="0053247D">
            <w:pPr>
              <w:pStyle w:val="Formtext"/>
              <w:jc w:val="center"/>
              <w:rPr>
                <w:rFonts w:ascii="Times New Roman" w:hAnsi="Times New Roman"/>
              </w:rPr>
            </w:pPr>
          </w:p>
        </w:tc>
        <w:tc>
          <w:tcPr>
            <w:tcW w:w="92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06A158E4" w14:textId="77777777" w:rsidR="0053247D" w:rsidRDefault="0053247D">
            <w:pPr>
              <w:pStyle w:val="Formtext"/>
              <w:jc w:val="center"/>
              <w:rPr>
                <w:rFonts w:ascii="Times New Roman" w:hAnsi="Times New Roman"/>
              </w:rPr>
            </w:pPr>
          </w:p>
        </w:tc>
        <w:tc>
          <w:tcPr>
            <w:tcW w:w="91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76DBE523" w14:textId="77777777" w:rsidR="0053247D" w:rsidRDefault="0053247D">
            <w:pPr>
              <w:pStyle w:val="Formtext"/>
              <w:jc w:val="center"/>
              <w:rPr>
                <w:rFonts w:ascii="Times New Roman" w:hAnsi="Times New Roman"/>
              </w:rPr>
            </w:pPr>
          </w:p>
        </w:tc>
        <w:tc>
          <w:tcPr>
            <w:tcW w:w="92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6CF26666" w14:textId="77777777" w:rsidR="0053247D" w:rsidRDefault="0053247D">
            <w:pPr>
              <w:pStyle w:val="Formtext"/>
              <w:jc w:val="center"/>
              <w:rPr>
                <w:rFonts w:ascii="Times New Roman" w:hAnsi="Times New Roman"/>
              </w:rPr>
            </w:pPr>
          </w:p>
        </w:tc>
        <w:tc>
          <w:tcPr>
            <w:tcW w:w="91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2A4F4C78" w14:textId="77777777" w:rsidR="0053247D" w:rsidRDefault="0053247D">
            <w:pPr>
              <w:pStyle w:val="Formtext"/>
              <w:jc w:val="center"/>
              <w:rPr>
                <w:rFonts w:ascii="Times New Roman" w:hAnsi="Times New Roman"/>
              </w:rPr>
            </w:pPr>
          </w:p>
        </w:tc>
      </w:tr>
      <w:tr w:rsidR="0053247D" w14:paraId="66CE3CD2" w14:textId="77777777">
        <w:trPr>
          <w:cantSplit/>
          <w:trHeight w:hRule="exact" w:val="340"/>
        </w:trPr>
        <w:tc>
          <w:tcPr>
            <w:tcW w:w="305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7E31194E" w14:textId="77777777" w:rsidR="0053247D" w:rsidRDefault="0053247D">
            <w:pPr>
              <w:pStyle w:val="BoxContent"/>
              <w:rPr>
                <w:b w:val="0"/>
              </w:rPr>
            </w:pPr>
          </w:p>
        </w:tc>
        <w:tc>
          <w:tcPr>
            <w:tcW w:w="91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3CA4CC95" w14:textId="77777777" w:rsidR="0053247D" w:rsidRDefault="0053247D">
            <w:pPr>
              <w:pStyle w:val="Formtext"/>
              <w:jc w:val="center"/>
              <w:rPr>
                <w:rFonts w:ascii="Times New Roman" w:hAnsi="Times New Roman"/>
              </w:rPr>
            </w:pPr>
          </w:p>
        </w:tc>
        <w:tc>
          <w:tcPr>
            <w:tcW w:w="92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194944BA" w14:textId="77777777" w:rsidR="0053247D" w:rsidRDefault="0053247D">
            <w:pPr>
              <w:pStyle w:val="Formtext"/>
              <w:jc w:val="center"/>
              <w:rPr>
                <w:rFonts w:ascii="Times New Roman" w:hAnsi="Times New Roman"/>
              </w:rPr>
            </w:pPr>
          </w:p>
        </w:tc>
        <w:tc>
          <w:tcPr>
            <w:tcW w:w="91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2ADE49D2" w14:textId="77777777" w:rsidR="0053247D" w:rsidRDefault="0053247D">
            <w:pPr>
              <w:pStyle w:val="Formtext"/>
              <w:jc w:val="center"/>
              <w:rPr>
                <w:rFonts w:ascii="Times New Roman" w:hAnsi="Times New Roman"/>
              </w:rPr>
            </w:pPr>
          </w:p>
        </w:tc>
        <w:tc>
          <w:tcPr>
            <w:tcW w:w="92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2CC2C43F" w14:textId="77777777" w:rsidR="0053247D" w:rsidRDefault="0053247D">
            <w:pPr>
              <w:pStyle w:val="Formtext"/>
              <w:jc w:val="center"/>
              <w:rPr>
                <w:rFonts w:ascii="Times New Roman" w:hAnsi="Times New Roman"/>
              </w:rPr>
            </w:pPr>
          </w:p>
        </w:tc>
        <w:tc>
          <w:tcPr>
            <w:tcW w:w="91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46EF7F40" w14:textId="77777777" w:rsidR="0053247D" w:rsidRDefault="0053247D">
            <w:pPr>
              <w:pStyle w:val="Formtext"/>
              <w:jc w:val="center"/>
              <w:rPr>
                <w:rFonts w:ascii="Times New Roman" w:hAnsi="Times New Roman"/>
              </w:rPr>
            </w:pPr>
          </w:p>
        </w:tc>
        <w:tc>
          <w:tcPr>
            <w:tcW w:w="91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6CF19656" w14:textId="77777777" w:rsidR="0053247D" w:rsidRDefault="0053247D">
            <w:pPr>
              <w:pStyle w:val="Formtext"/>
              <w:jc w:val="center"/>
              <w:rPr>
                <w:rFonts w:ascii="Times New Roman" w:hAnsi="Times New Roman"/>
              </w:rPr>
            </w:pPr>
          </w:p>
        </w:tc>
        <w:tc>
          <w:tcPr>
            <w:tcW w:w="92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0B214427" w14:textId="77777777" w:rsidR="0053247D" w:rsidRDefault="0053247D">
            <w:pPr>
              <w:pStyle w:val="Formtext"/>
              <w:jc w:val="center"/>
              <w:rPr>
                <w:rFonts w:ascii="Times New Roman" w:hAnsi="Times New Roman"/>
              </w:rPr>
            </w:pPr>
          </w:p>
        </w:tc>
        <w:tc>
          <w:tcPr>
            <w:tcW w:w="91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164036A8" w14:textId="77777777" w:rsidR="0053247D" w:rsidRDefault="0053247D">
            <w:pPr>
              <w:pStyle w:val="Formtext"/>
              <w:jc w:val="center"/>
              <w:rPr>
                <w:rFonts w:ascii="Times New Roman" w:hAnsi="Times New Roman"/>
              </w:rPr>
            </w:pPr>
          </w:p>
        </w:tc>
        <w:tc>
          <w:tcPr>
            <w:tcW w:w="91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387D7E22" w14:textId="77777777" w:rsidR="0053247D" w:rsidRDefault="0053247D">
            <w:pPr>
              <w:pStyle w:val="Formtext"/>
              <w:jc w:val="center"/>
              <w:rPr>
                <w:rFonts w:ascii="Times New Roman" w:hAnsi="Times New Roman"/>
              </w:rPr>
            </w:pPr>
          </w:p>
        </w:tc>
        <w:tc>
          <w:tcPr>
            <w:tcW w:w="92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415CB38C" w14:textId="77777777" w:rsidR="0053247D" w:rsidRDefault="0053247D">
            <w:pPr>
              <w:pStyle w:val="Formtext"/>
              <w:jc w:val="center"/>
              <w:rPr>
                <w:rFonts w:ascii="Times New Roman" w:hAnsi="Times New Roman"/>
              </w:rPr>
            </w:pPr>
          </w:p>
        </w:tc>
        <w:tc>
          <w:tcPr>
            <w:tcW w:w="91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1C60C97E" w14:textId="77777777" w:rsidR="0053247D" w:rsidRDefault="0053247D">
            <w:pPr>
              <w:pStyle w:val="Formtext"/>
              <w:jc w:val="center"/>
              <w:rPr>
                <w:rFonts w:ascii="Times New Roman" w:hAnsi="Times New Roman"/>
              </w:rPr>
            </w:pPr>
          </w:p>
        </w:tc>
        <w:tc>
          <w:tcPr>
            <w:tcW w:w="92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481EB320" w14:textId="77777777" w:rsidR="0053247D" w:rsidRDefault="0053247D">
            <w:pPr>
              <w:pStyle w:val="Formtext"/>
              <w:jc w:val="center"/>
              <w:rPr>
                <w:rFonts w:ascii="Times New Roman" w:hAnsi="Times New Roman"/>
              </w:rPr>
            </w:pPr>
          </w:p>
        </w:tc>
        <w:tc>
          <w:tcPr>
            <w:tcW w:w="91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5CCAAFFC" w14:textId="77777777" w:rsidR="0053247D" w:rsidRDefault="0053247D">
            <w:pPr>
              <w:pStyle w:val="Formtext"/>
              <w:jc w:val="center"/>
              <w:rPr>
                <w:rFonts w:ascii="Times New Roman" w:hAnsi="Times New Roman"/>
              </w:rPr>
            </w:pPr>
          </w:p>
        </w:tc>
      </w:tr>
      <w:tr w:rsidR="0053247D" w14:paraId="419412F1" w14:textId="77777777">
        <w:trPr>
          <w:cantSplit/>
          <w:trHeight w:hRule="exact" w:val="340"/>
        </w:trPr>
        <w:tc>
          <w:tcPr>
            <w:tcW w:w="305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1100422C" w14:textId="77777777" w:rsidR="0053247D" w:rsidRDefault="002D2F7C">
            <w:pPr>
              <w:pStyle w:val="BoxContent"/>
            </w:pPr>
            <w:r>
              <w:t>2 Analysis/Design</w:t>
            </w:r>
          </w:p>
        </w:tc>
        <w:tc>
          <w:tcPr>
            <w:tcW w:w="91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51F74B74" w14:textId="77777777" w:rsidR="0053247D" w:rsidRDefault="0053247D">
            <w:pPr>
              <w:pStyle w:val="Formtext"/>
              <w:jc w:val="center"/>
              <w:rPr>
                <w:rFonts w:ascii="Times New Roman" w:hAnsi="Times New Roman"/>
              </w:rPr>
            </w:pPr>
          </w:p>
        </w:tc>
        <w:tc>
          <w:tcPr>
            <w:tcW w:w="920" w:type="dxa"/>
            <w:tcBorders>
              <w:top w:val="single" w:sz="6" w:space="0" w:color="00000A"/>
              <w:left w:val="single" w:sz="6" w:space="0" w:color="00000A"/>
              <w:bottom w:val="single" w:sz="6" w:space="0" w:color="00000A"/>
              <w:right w:val="single" w:sz="6" w:space="0" w:color="00000A"/>
            </w:tcBorders>
            <w:shd w:val="clear" w:color="auto" w:fill="000000" w:themeFill="text1"/>
            <w:tcMar>
              <w:left w:w="107" w:type="dxa"/>
            </w:tcMar>
          </w:tcPr>
          <w:p w14:paraId="17168732" w14:textId="77777777" w:rsidR="0053247D" w:rsidRDefault="0053247D">
            <w:pPr>
              <w:pStyle w:val="Formtext"/>
              <w:jc w:val="center"/>
              <w:rPr>
                <w:rFonts w:ascii="Times New Roman" w:hAnsi="Times New Roman"/>
              </w:rPr>
            </w:pPr>
          </w:p>
        </w:tc>
        <w:tc>
          <w:tcPr>
            <w:tcW w:w="919" w:type="dxa"/>
            <w:tcBorders>
              <w:top w:val="single" w:sz="6" w:space="0" w:color="00000A"/>
              <w:left w:val="single" w:sz="6" w:space="0" w:color="00000A"/>
              <w:bottom w:val="single" w:sz="6" w:space="0" w:color="00000A"/>
              <w:right w:val="single" w:sz="6" w:space="0" w:color="00000A"/>
            </w:tcBorders>
            <w:shd w:val="clear" w:color="auto" w:fill="000000" w:themeFill="text1"/>
            <w:tcMar>
              <w:left w:w="107" w:type="dxa"/>
            </w:tcMar>
          </w:tcPr>
          <w:p w14:paraId="564D4BC6" w14:textId="77777777" w:rsidR="0053247D" w:rsidRDefault="0053247D">
            <w:pPr>
              <w:pStyle w:val="Formtext"/>
              <w:jc w:val="center"/>
              <w:rPr>
                <w:rFonts w:ascii="Times New Roman" w:hAnsi="Times New Roman"/>
              </w:rPr>
            </w:pPr>
          </w:p>
        </w:tc>
        <w:tc>
          <w:tcPr>
            <w:tcW w:w="920" w:type="dxa"/>
            <w:tcBorders>
              <w:top w:val="single" w:sz="6" w:space="0" w:color="00000A"/>
              <w:left w:val="single" w:sz="6" w:space="0" w:color="00000A"/>
              <w:bottom w:val="single" w:sz="6" w:space="0" w:color="00000A"/>
              <w:right w:val="single" w:sz="6" w:space="0" w:color="00000A"/>
            </w:tcBorders>
            <w:shd w:val="clear" w:color="auto" w:fill="000000" w:themeFill="text1"/>
            <w:tcMar>
              <w:left w:w="107" w:type="dxa"/>
            </w:tcMar>
          </w:tcPr>
          <w:p w14:paraId="6E60D720" w14:textId="77777777" w:rsidR="0053247D" w:rsidRDefault="0053247D">
            <w:pPr>
              <w:pStyle w:val="Formtext"/>
              <w:jc w:val="center"/>
              <w:rPr>
                <w:rFonts w:ascii="Times New Roman" w:hAnsi="Times New Roman"/>
              </w:rPr>
            </w:pPr>
          </w:p>
        </w:tc>
        <w:tc>
          <w:tcPr>
            <w:tcW w:w="919" w:type="dxa"/>
            <w:tcBorders>
              <w:top w:val="single" w:sz="6" w:space="0" w:color="00000A"/>
              <w:left w:val="single" w:sz="6" w:space="0" w:color="00000A"/>
              <w:bottom w:val="single" w:sz="6" w:space="0" w:color="00000A"/>
              <w:right w:val="single" w:sz="6" w:space="0" w:color="00000A"/>
            </w:tcBorders>
            <w:shd w:val="clear" w:color="auto" w:fill="000000" w:themeFill="text1"/>
            <w:tcMar>
              <w:left w:w="107" w:type="dxa"/>
            </w:tcMar>
          </w:tcPr>
          <w:p w14:paraId="1429CB8E" w14:textId="77777777" w:rsidR="0053247D" w:rsidRDefault="0053247D">
            <w:pPr>
              <w:pStyle w:val="Formtext"/>
              <w:jc w:val="center"/>
              <w:rPr>
                <w:rFonts w:ascii="Times New Roman" w:hAnsi="Times New Roman"/>
              </w:rPr>
            </w:pPr>
          </w:p>
        </w:tc>
        <w:tc>
          <w:tcPr>
            <w:tcW w:w="919" w:type="dxa"/>
            <w:tcBorders>
              <w:top w:val="single" w:sz="6" w:space="0" w:color="00000A"/>
              <w:left w:val="single" w:sz="6" w:space="0" w:color="00000A"/>
              <w:bottom w:val="single" w:sz="6" w:space="0" w:color="00000A"/>
              <w:right w:val="single" w:sz="6" w:space="0" w:color="00000A"/>
            </w:tcBorders>
            <w:shd w:val="clear" w:color="auto" w:fill="000000" w:themeFill="text1"/>
            <w:tcMar>
              <w:left w:w="107" w:type="dxa"/>
            </w:tcMar>
          </w:tcPr>
          <w:p w14:paraId="2272D3D7" w14:textId="77777777" w:rsidR="0053247D" w:rsidRDefault="0053247D">
            <w:pPr>
              <w:pStyle w:val="Formtext"/>
              <w:jc w:val="center"/>
              <w:rPr>
                <w:rFonts w:ascii="Times New Roman" w:hAnsi="Times New Roman"/>
              </w:rPr>
            </w:pPr>
          </w:p>
        </w:tc>
        <w:tc>
          <w:tcPr>
            <w:tcW w:w="92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2A359CFF" w14:textId="77777777" w:rsidR="0053247D" w:rsidRDefault="0053247D">
            <w:pPr>
              <w:pStyle w:val="Formtext"/>
              <w:jc w:val="center"/>
              <w:rPr>
                <w:rFonts w:ascii="Times New Roman" w:hAnsi="Times New Roman"/>
              </w:rPr>
            </w:pPr>
          </w:p>
        </w:tc>
        <w:tc>
          <w:tcPr>
            <w:tcW w:w="91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65D4BDD3" w14:textId="77777777" w:rsidR="0053247D" w:rsidRDefault="0053247D">
            <w:pPr>
              <w:pStyle w:val="Formtext"/>
              <w:jc w:val="center"/>
              <w:rPr>
                <w:rFonts w:ascii="Times New Roman" w:hAnsi="Times New Roman"/>
              </w:rPr>
            </w:pPr>
          </w:p>
        </w:tc>
        <w:tc>
          <w:tcPr>
            <w:tcW w:w="91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2D8323AA" w14:textId="77777777" w:rsidR="0053247D" w:rsidRDefault="0053247D">
            <w:pPr>
              <w:pStyle w:val="Formtext"/>
              <w:jc w:val="center"/>
              <w:rPr>
                <w:rFonts w:ascii="Times New Roman" w:hAnsi="Times New Roman"/>
              </w:rPr>
            </w:pPr>
          </w:p>
        </w:tc>
        <w:tc>
          <w:tcPr>
            <w:tcW w:w="92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1AFC0CB3" w14:textId="77777777" w:rsidR="0053247D" w:rsidRDefault="0053247D">
            <w:pPr>
              <w:pStyle w:val="Formtext"/>
              <w:jc w:val="center"/>
              <w:rPr>
                <w:rFonts w:ascii="Times New Roman" w:hAnsi="Times New Roman"/>
              </w:rPr>
            </w:pPr>
          </w:p>
        </w:tc>
        <w:tc>
          <w:tcPr>
            <w:tcW w:w="91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527FDDA2" w14:textId="77777777" w:rsidR="0053247D" w:rsidRDefault="0053247D">
            <w:pPr>
              <w:pStyle w:val="Formtext"/>
              <w:jc w:val="center"/>
              <w:rPr>
                <w:rFonts w:ascii="Times New Roman" w:hAnsi="Times New Roman"/>
              </w:rPr>
            </w:pPr>
          </w:p>
        </w:tc>
        <w:tc>
          <w:tcPr>
            <w:tcW w:w="92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0E6668F2" w14:textId="77777777" w:rsidR="0053247D" w:rsidRDefault="0053247D">
            <w:pPr>
              <w:pStyle w:val="Formtext"/>
              <w:jc w:val="center"/>
              <w:rPr>
                <w:rFonts w:ascii="Times New Roman" w:hAnsi="Times New Roman"/>
              </w:rPr>
            </w:pPr>
          </w:p>
        </w:tc>
        <w:tc>
          <w:tcPr>
            <w:tcW w:w="91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09D4BE45" w14:textId="77777777" w:rsidR="0053247D" w:rsidRDefault="0053247D">
            <w:pPr>
              <w:pStyle w:val="Formtext"/>
              <w:jc w:val="center"/>
              <w:rPr>
                <w:rFonts w:ascii="Times New Roman" w:hAnsi="Times New Roman"/>
              </w:rPr>
            </w:pPr>
          </w:p>
        </w:tc>
      </w:tr>
      <w:tr w:rsidR="0053247D" w14:paraId="79866308" w14:textId="77777777">
        <w:trPr>
          <w:cantSplit/>
          <w:trHeight w:hRule="exact" w:val="340"/>
        </w:trPr>
        <w:tc>
          <w:tcPr>
            <w:tcW w:w="305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68A77207" w14:textId="77777777" w:rsidR="0053247D" w:rsidRDefault="0053247D">
            <w:pPr>
              <w:pStyle w:val="BoxContent"/>
              <w:rPr>
                <w:b w:val="0"/>
              </w:rPr>
            </w:pPr>
          </w:p>
        </w:tc>
        <w:tc>
          <w:tcPr>
            <w:tcW w:w="91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7ACE6582" w14:textId="77777777" w:rsidR="0053247D" w:rsidRDefault="0053247D">
            <w:pPr>
              <w:pStyle w:val="Formtext"/>
              <w:jc w:val="center"/>
              <w:rPr>
                <w:rFonts w:ascii="Times New Roman" w:hAnsi="Times New Roman"/>
              </w:rPr>
            </w:pPr>
          </w:p>
        </w:tc>
        <w:tc>
          <w:tcPr>
            <w:tcW w:w="92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5B192CCD" w14:textId="77777777" w:rsidR="0053247D" w:rsidRDefault="0053247D">
            <w:pPr>
              <w:pStyle w:val="Formtext"/>
              <w:jc w:val="center"/>
              <w:rPr>
                <w:rFonts w:ascii="Times New Roman" w:hAnsi="Times New Roman"/>
              </w:rPr>
            </w:pPr>
          </w:p>
        </w:tc>
        <w:tc>
          <w:tcPr>
            <w:tcW w:w="91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6FD8A8FC" w14:textId="77777777" w:rsidR="0053247D" w:rsidRDefault="0053247D">
            <w:pPr>
              <w:pStyle w:val="Formtext"/>
              <w:jc w:val="center"/>
              <w:rPr>
                <w:rFonts w:ascii="Times New Roman" w:hAnsi="Times New Roman"/>
              </w:rPr>
            </w:pPr>
          </w:p>
        </w:tc>
        <w:tc>
          <w:tcPr>
            <w:tcW w:w="92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65D7B6B1" w14:textId="77777777" w:rsidR="0053247D" w:rsidRDefault="0053247D">
            <w:pPr>
              <w:pStyle w:val="Formtext"/>
              <w:jc w:val="center"/>
              <w:rPr>
                <w:rFonts w:ascii="Times New Roman" w:hAnsi="Times New Roman"/>
              </w:rPr>
            </w:pPr>
          </w:p>
        </w:tc>
        <w:tc>
          <w:tcPr>
            <w:tcW w:w="91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1F889AEA" w14:textId="77777777" w:rsidR="0053247D" w:rsidRDefault="0053247D">
            <w:pPr>
              <w:pStyle w:val="Formtext"/>
              <w:jc w:val="center"/>
              <w:rPr>
                <w:rFonts w:ascii="Times New Roman" w:hAnsi="Times New Roman"/>
              </w:rPr>
            </w:pPr>
          </w:p>
        </w:tc>
        <w:tc>
          <w:tcPr>
            <w:tcW w:w="91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56ABCB16" w14:textId="77777777" w:rsidR="0053247D" w:rsidRDefault="0053247D">
            <w:pPr>
              <w:pStyle w:val="Formtext"/>
              <w:jc w:val="center"/>
              <w:rPr>
                <w:rFonts w:ascii="Times New Roman" w:hAnsi="Times New Roman"/>
              </w:rPr>
            </w:pPr>
          </w:p>
        </w:tc>
        <w:tc>
          <w:tcPr>
            <w:tcW w:w="92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179B0128" w14:textId="77777777" w:rsidR="0053247D" w:rsidRDefault="0053247D">
            <w:pPr>
              <w:pStyle w:val="Formtext"/>
              <w:jc w:val="center"/>
              <w:rPr>
                <w:rFonts w:ascii="Times New Roman" w:hAnsi="Times New Roman"/>
              </w:rPr>
            </w:pPr>
          </w:p>
        </w:tc>
        <w:tc>
          <w:tcPr>
            <w:tcW w:w="91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3088202B" w14:textId="77777777" w:rsidR="0053247D" w:rsidRDefault="0053247D">
            <w:pPr>
              <w:pStyle w:val="Formtext"/>
              <w:jc w:val="center"/>
              <w:rPr>
                <w:rFonts w:ascii="Times New Roman" w:hAnsi="Times New Roman"/>
              </w:rPr>
            </w:pPr>
          </w:p>
        </w:tc>
        <w:tc>
          <w:tcPr>
            <w:tcW w:w="91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7146D3C8" w14:textId="77777777" w:rsidR="0053247D" w:rsidRDefault="0053247D">
            <w:pPr>
              <w:pStyle w:val="Formtext"/>
              <w:jc w:val="center"/>
              <w:rPr>
                <w:rFonts w:ascii="Times New Roman" w:hAnsi="Times New Roman"/>
              </w:rPr>
            </w:pPr>
          </w:p>
        </w:tc>
        <w:tc>
          <w:tcPr>
            <w:tcW w:w="92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45378868" w14:textId="77777777" w:rsidR="0053247D" w:rsidRDefault="0053247D">
            <w:pPr>
              <w:pStyle w:val="Formtext"/>
              <w:jc w:val="center"/>
              <w:rPr>
                <w:rFonts w:ascii="Times New Roman" w:hAnsi="Times New Roman"/>
              </w:rPr>
            </w:pPr>
          </w:p>
        </w:tc>
        <w:tc>
          <w:tcPr>
            <w:tcW w:w="91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7E78D538" w14:textId="77777777" w:rsidR="0053247D" w:rsidRDefault="0053247D">
            <w:pPr>
              <w:pStyle w:val="Formtext"/>
              <w:jc w:val="center"/>
              <w:rPr>
                <w:rFonts w:ascii="Times New Roman" w:hAnsi="Times New Roman"/>
              </w:rPr>
            </w:pPr>
          </w:p>
        </w:tc>
        <w:tc>
          <w:tcPr>
            <w:tcW w:w="92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7C98C492" w14:textId="77777777" w:rsidR="0053247D" w:rsidRDefault="0053247D">
            <w:pPr>
              <w:pStyle w:val="Formtext"/>
              <w:jc w:val="center"/>
              <w:rPr>
                <w:rFonts w:ascii="Times New Roman" w:hAnsi="Times New Roman"/>
              </w:rPr>
            </w:pPr>
          </w:p>
        </w:tc>
        <w:tc>
          <w:tcPr>
            <w:tcW w:w="91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0BB9FF5E" w14:textId="77777777" w:rsidR="0053247D" w:rsidRDefault="0053247D">
            <w:pPr>
              <w:pStyle w:val="Formtext"/>
              <w:jc w:val="center"/>
              <w:rPr>
                <w:rFonts w:ascii="Times New Roman" w:hAnsi="Times New Roman"/>
              </w:rPr>
            </w:pPr>
          </w:p>
        </w:tc>
      </w:tr>
      <w:tr w:rsidR="0053247D" w14:paraId="7F71C59B" w14:textId="77777777">
        <w:trPr>
          <w:cantSplit/>
          <w:trHeight w:hRule="exact" w:val="340"/>
        </w:trPr>
        <w:tc>
          <w:tcPr>
            <w:tcW w:w="305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3392185A" w14:textId="77777777" w:rsidR="0053247D" w:rsidRDefault="0053247D">
            <w:pPr>
              <w:pStyle w:val="BoxContent"/>
              <w:rPr>
                <w:b w:val="0"/>
              </w:rPr>
            </w:pPr>
          </w:p>
        </w:tc>
        <w:tc>
          <w:tcPr>
            <w:tcW w:w="91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06BD04A6" w14:textId="77777777" w:rsidR="0053247D" w:rsidRDefault="0053247D">
            <w:pPr>
              <w:pStyle w:val="Formtext"/>
              <w:jc w:val="center"/>
              <w:rPr>
                <w:rFonts w:ascii="Times New Roman" w:hAnsi="Times New Roman"/>
              </w:rPr>
            </w:pPr>
          </w:p>
        </w:tc>
        <w:tc>
          <w:tcPr>
            <w:tcW w:w="92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1C680084" w14:textId="77777777" w:rsidR="0053247D" w:rsidRDefault="0053247D">
            <w:pPr>
              <w:pStyle w:val="Formtext"/>
              <w:jc w:val="center"/>
              <w:rPr>
                <w:rFonts w:ascii="Times New Roman" w:hAnsi="Times New Roman"/>
              </w:rPr>
            </w:pPr>
          </w:p>
        </w:tc>
        <w:tc>
          <w:tcPr>
            <w:tcW w:w="91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5CE881DF" w14:textId="77777777" w:rsidR="0053247D" w:rsidRDefault="0053247D">
            <w:pPr>
              <w:pStyle w:val="Formtext"/>
              <w:jc w:val="center"/>
              <w:rPr>
                <w:rFonts w:ascii="Times New Roman" w:hAnsi="Times New Roman"/>
              </w:rPr>
            </w:pPr>
          </w:p>
        </w:tc>
        <w:tc>
          <w:tcPr>
            <w:tcW w:w="92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5ECB3182" w14:textId="77777777" w:rsidR="0053247D" w:rsidRDefault="0053247D">
            <w:pPr>
              <w:pStyle w:val="Formtext"/>
              <w:jc w:val="center"/>
              <w:rPr>
                <w:rFonts w:ascii="Times New Roman" w:hAnsi="Times New Roman"/>
              </w:rPr>
            </w:pPr>
          </w:p>
        </w:tc>
        <w:tc>
          <w:tcPr>
            <w:tcW w:w="91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34373ED7" w14:textId="77777777" w:rsidR="0053247D" w:rsidRDefault="0053247D">
            <w:pPr>
              <w:pStyle w:val="Formtext"/>
              <w:jc w:val="center"/>
              <w:rPr>
                <w:rFonts w:ascii="Times New Roman" w:hAnsi="Times New Roman"/>
              </w:rPr>
            </w:pPr>
          </w:p>
        </w:tc>
        <w:tc>
          <w:tcPr>
            <w:tcW w:w="91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46728630" w14:textId="77777777" w:rsidR="0053247D" w:rsidRDefault="0053247D">
            <w:pPr>
              <w:pStyle w:val="Formtext"/>
              <w:jc w:val="center"/>
              <w:rPr>
                <w:rFonts w:ascii="Times New Roman" w:hAnsi="Times New Roman"/>
              </w:rPr>
            </w:pPr>
          </w:p>
        </w:tc>
        <w:tc>
          <w:tcPr>
            <w:tcW w:w="92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3292AF3D" w14:textId="77777777" w:rsidR="0053247D" w:rsidRDefault="0053247D">
            <w:pPr>
              <w:pStyle w:val="Formtext"/>
              <w:jc w:val="center"/>
              <w:rPr>
                <w:rFonts w:ascii="Times New Roman" w:hAnsi="Times New Roman"/>
              </w:rPr>
            </w:pPr>
          </w:p>
        </w:tc>
        <w:tc>
          <w:tcPr>
            <w:tcW w:w="91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40597BCB" w14:textId="77777777" w:rsidR="0053247D" w:rsidRDefault="0053247D">
            <w:pPr>
              <w:pStyle w:val="Formtext"/>
              <w:jc w:val="center"/>
              <w:rPr>
                <w:rFonts w:ascii="Times New Roman" w:hAnsi="Times New Roman"/>
              </w:rPr>
            </w:pPr>
          </w:p>
        </w:tc>
        <w:tc>
          <w:tcPr>
            <w:tcW w:w="91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43EF0345" w14:textId="77777777" w:rsidR="0053247D" w:rsidRDefault="0053247D">
            <w:pPr>
              <w:pStyle w:val="Formtext"/>
              <w:jc w:val="center"/>
              <w:rPr>
                <w:rFonts w:ascii="Times New Roman" w:hAnsi="Times New Roman"/>
              </w:rPr>
            </w:pPr>
          </w:p>
        </w:tc>
        <w:tc>
          <w:tcPr>
            <w:tcW w:w="92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435D56D1" w14:textId="77777777" w:rsidR="0053247D" w:rsidRDefault="0053247D">
            <w:pPr>
              <w:pStyle w:val="Formtext"/>
              <w:jc w:val="center"/>
              <w:rPr>
                <w:rFonts w:ascii="Times New Roman" w:hAnsi="Times New Roman"/>
              </w:rPr>
            </w:pPr>
          </w:p>
        </w:tc>
        <w:tc>
          <w:tcPr>
            <w:tcW w:w="91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6ED86737" w14:textId="77777777" w:rsidR="0053247D" w:rsidRDefault="0053247D">
            <w:pPr>
              <w:pStyle w:val="Formtext"/>
              <w:jc w:val="center"/>
              <w:rPr>
                <w:rFonts w:ascii="Times New Roman" w:hAnsi="Times New Roman"/>
              </w:rPr>
            </w:pPr>
          </w:p>
        </w:tc>
        <w:tc>
          <w:tcPr>
            <w:tcW w:w="92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7EFC9A45" w14:textId="77777777" w:rsidR="0053247D" w:rsidRDefault="0053247D">
            <w:pPr>
              <w:pStyle w:val="Formtext"/>
              <w:jc w:val="center"/>
              <w:rPr>
                <w:rFonts w:ascii="Times New Roman" w:hAnsi="Times New Roman"/>
              </w:rPr>
            </w:pPr>
          </w:p>
        </w:tc>
        <w:tc>
          <w:tcPr>
            <w:tcW w:w="91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3BB73B7C" w14:textId="77777777" w:rsidR="0053247D" w:rsidRDefault="0053247D">
            <w:pPr>
              <w:pStyle w:val="Formtext"/>
              <w:jc w:val="center"/>
              <w:rPr>
                <w:rFonts w:ascii="Times New Roman" w:hAnsi="Times New Roman"/>
              </w:rPr>
            </w:pPr>
          </w:p>
        </w:tc>
      </w:tr>
      <w:tr w:rsidR="0053247D" w14:paraId="29074845" w14:textId="77777777">
        <w:trPr>
          <w:cantSplit/>
          <w:trHeight w:hRule="exact" w:val="340"/>
        </w:trPr>
        <w:tc>
          <w:tcPr>
            <w:tcW w:w="305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4AB6C90A" w14:textId="77777777" w:rsidR="0053247D" w:rsidRDefault="002D2F7C">
            <w:pPr>
              <w:pStyle w:val="BoxContent"/>
            </w:pPr>
            <w:r>
              <w:t>3 Develop prototype</w:t>
            </w:r>
          </w:p>
        </w:tc>
        <w:tc>
          <w:tcPr>
            <w:tcW w:w="91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614B56AD" w14:textId="77777777" w:rsidR="0053247D" w:rsidRDefault="0053247D">
            <w:pPr>
              <w:pStyle w:val="Formtext"/>
              <w:jc w:val="center"/>
              <w:rPr>
                <w:rFonts w:ascii="Times New Roman" w:hAnsi="Times New Roman"/>
              </w:rPr>
            </w:pPr>
          </w:p>
        </w:tc>
        <w:tc>
          <w:tcPr>
            <w:tcW w:w="92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22492715" w14:textId="77777777" w:rsidR="0053247D" w:rsidRDefault="0053247D">
            <w:pPr>
              <w:pStyle w:val="Formtext"/>
              <w:jc w:val="center"/>
              <w:rPr>
                <w:rFonts w:ascii="Times New Roman" w:hAnsi="Times New Roman"/>
              </w:rPr>
            </w:pPr>
          </w:p>
        </w:tc>
        <w:tc>
          <w:tcPr>
            <w:tcW w:w="91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6B6D0A3F" w14:textId="77777777" w:rsidR="0053247D" w:rsidRDefault="0053247D">
            <w:pPr>
              <w:pStyle w:val="Formtext"/>
              <w:jc w:val="center"/>
              <w:rPr>
                <w:rFonts w:ascii="Times New Roman" w:hAnsi="Times New Roman"/>
              </w:rPr>
            </w:pPr>
          </w:p>
        </w:tc>
        <w:tc>
          <w:tcPr>
            <w:tcW w:w="920" w:type="dxa"/>
            <w:tcBorders>
              <w:top w:val="single" w:sz="6" w:space="0" w:color="00000A"/>
              <w:left w:val="single" w:sz="6" w:space="0" w:color="00000A"/>
              <w:bottom w:val="single" w:sz="6" w:space="0" w:color="00000A"/>
              <w:right w:val="single" w:sz="6" w:space="0" w:color="00000A"/>
            </w:tcBorders>
            <w:shd w:val="clear" w:color="auto" w:fill="000000" w:themeFill="text1"/>
            <w:tcMar>
              <w:left w:w="107" w:type="dxa"/>
            </w:tcMar>
          </w:tcPr>
          <w:p w14:paraId="512F06E0" w14:textId="77777777" w:rsidR="0053247D" w:rsidRDefault="0053247D">
            <w:pPr>
              <w:pStyle w:val="Formtext"/>
              <w:jc w:val="center"/>
              <w:rPr>
                <w:rFonts w:ascii="Times New Roman" w:hAnsi="Times New Roman"/>
              </w:rPr>
            </w:pPr>
          </w:p>
        </w:tc>
        <w:tc>
          <w:tcPr>
            <w:tcW w:w="919" w:type="dxa"/>
            <w:tcBorders>
              <w:top w:val="single" w:sz="6" w:space="0" w:color="00000A"/>
              <w:left w:val="single" w:sz="6" w:space="0" w:color="00000A"/>
              <w:bottom w:val="single" w:sz="6" w:space="0" w:color="00000A"/>
              <w:right w:val="single" w:sz="6" w:space="0" w:color="00000A"/>
            </w:tcBorders>
            <w:shd w:val="clear" w:color="auto" w:fill="000000" w:themeFill="text1"/>
            <w:tcMar>
              <w:left w:w="107" w:type="dxa"/>
            </w:tcMar>
          </w:tcPr>
          <w:p w14:paraId="1427A01C" w14:textId="77777777" w:rsidR="0053247D" w:rsidRDefault="0053247D">
            <w:pPr>
              <w:pStyle w:val="Formtext"/>
              <w:jc w:val="center"/>
              <w:rPr>
                <w:rFonts w:ascii="Times New Roman" w:hAnsi="Times New Roman"/>
              </w:rPr>
            </w:pPr>
          </w:p>
        </w:tc>
        <w:tc>
          <w:tcPr>
            <w:tcW w:w="919" w:type="dxa"/>
            <w:tcBorders>
              <w:top w:val="single" w:sz="6" w:space="0" w:color="00000A"/>
              <w:left w:val="single" w:sz="6" w:space="0" w:color="00000A"/>
              <w:bottom w:val="single" w:sz="6" w:space="0" w:color="00000A"/>
              <w:right w:val="single" w:sz="6" w:space="0" w:color="00000A"/>
            </w:tcBorders>
            <w:shd w:val="clear" w:color="auto" w:fill="000000" w:themeFill="text1"/>
            <w:tcMar>
              <w:left w:w="107" w:type="dxa"/>
            </w:tcMar>
          </w:tcPr>
          <w:p w14:paraId="4F3618C1" w14:textId="77777777" w:rsidR="0053247D" w:rsidRDefault="0053247D">
            <w:pPr>
              <w:pStyle w:val="Formtext"/>
              <w:jc w:val="center"/>
              <w:rPr>
                <w:rFonts w:ascii="Times New Roman" w:hAnsi="Times New Roman"/>
              </w:rPr>
            </w:pPr>
          </w:p>
        </w:tc>
        <w:tc>
          <w:tcPr>
            <w:tcW w:w="920" w:type="dxa"/>
            <w:tcBorders>
              <w:top w:val="single" w:sz="6" w:space="0" w:color="00000A"/>
              <w:left w:val="single" w:sz="6" w:space="0" w:color="00000A"/>
              <w:bottom w:val="single" w:sz="6" w:space="0" w:color="00000A"/>
              <w:right w:val="single" w:sz="6" w:space="0" w:color="00000A"/>
            </w:tcBorders>
            <w:shd w:val="clear" w:color="auto" w:fill="000000" w:themeFill="text1"/>
            <w:tcMar>
              <w:left w:w="107" w:type="dxa"/>
            </w:tcMar>
          </w:tcPr>
          <w:p w14:paraId="696081FF" w14:textId="77777777" w:rsidR="0053247D" w:rsidRDefault="0053247D">
            <w:pPr>
              <w:pStyle w:val="Formtext"/>
              <w:jc w:val="center"/>
              <w:rPr>
                <w:rFonts w:ascii="Times New Roman" w:hAnsi="Times New Roman"/>
              </w:rPr>
            </w:pPr>
          </w:p>
        </w:tc>
        <w:tc>
          <w:tcPr>
            <w:tcW w:w="919" w:type="dxa"/>
            <w:tcBorders>
              <w:top w:val="single" w:sz="6" w:space="0" w:color="00000A"/>
              <w:left w:val="single" w:sz="6" w:space="0" w:color="00000A"/>
              <w:bottom w:val="single" w:sz="6" w:space="0" w:color="00000A"/>
              <w:right w:val="single" w:sz="6" w:space="0" w:color="00000A"/>
            </w:tcBorders>
            <w:shd w:val="clear" w:color="auto" w:fill="000000" w:themeFill="text1"/>
            <w:tcMar>
              <w:left w:w="107" w:type="dxa"/>
            </w:tcMar>
          </w:tcPr>
          <w:p w14:paraId="36680454" w14:textId="77777777" w:rsidR="0053247D" w:rsidRDefault="0053247D">
            <w:pPr>
              <w:pStyle w:val="Formtext"/>
              <w:jc w:val="center"/>
              <w:rPr>
                <w:rFonts w:ascii="Times New Roman" w:hAnsi="Times New Roman"/>
              </w:rPr>
            </w:pPr>
          </w:p>
        </w:tc>
        <w:tc>
          <w:tcPr>
            <w:tcW w:w="919" w:type="dxa"/>
            <w:tcBorders>
              <w:top w:val="single" w:sz="6" w:space="0" w:color="00000A"/>
              <w:left w:val="single" w:sz="6" w:space="0" w:color="00000A"/>
              <w:bottom w:val="single" w:sz="6" w:space="0" w:color="00000A"/>
              <w:right w:val="single" w:sz="6" w:space="0" w:color="00000A"/>
            </w:tcBorders>
            <w:shd w:val="clear" w:color="auto" w:fill="000000" w:themeFill="text1"/>
            <w:tcMar>
              <w:left w:w="107" w:type="dxa"/>
            </w:tcMar>
          </w:tcPr>
          <w:p w14:paraId="4F7AEB8C" w14:textId="77777777" w:rsidR="0053247D" w:rsidRDefault="0053247D">
            <w:pPr>
              <w:pStyle w:val="Formtext"/>
              <w:jc w:val="center"/>
              <w:rPr>
                <w:rFonts w:ascii="Times New Roman" w:hAnsi="Times New Roman"/>
              </w:rPr>
            </w:pPr>
          </w:p>
        </w:tc>
        <w:tc>
          <w:tcPr>
            <w:tcW w:w="920" w:type="dxa"/>
            <w:tcBorders>
              <w:top w:val="single" w:sz="6" w:space="0" w:color="00000A"/>
              <w:left w:val="single" w:sz="6" w:space="0" w:color="00000A"/>
              <w:bottom w:val="single" w:sz="6" w:space="0" w:color="00000A"/>
              <w:right w:val="single" w:sz="6" w:space="0" w:color="00000A"/>
            </w:tcBorders>
            <w:shd w:val="clear" w:color="auto" w:fill="000000" w:themeFill="text1"/>
            <w:tcMar>
              <w:left w:w="107" w:type="dxa"/>
            </w:tcMar>
          </w:tcPr>
          <w:p w14:paraId="39AB3C51" w14:textId="77777777" w:rsidR="0053247D" w:rsidRDefault="0053247D">
            <w:pPr>
              <w:pStyle w:val="Formtext"/>
              <w:jc w:val="center"/>
              <w:rPr>
                <w:rFonts w:ascii="Times New Roman" w:hAnsi="Times New Roman"/>
              </w:rPr>
            </w:pPr>
          </w:p>
        </w:tc>
        <w:tc>
          <w:tcPr>
            <w:tcW w:w="91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7935BCD3" w14:textId="77777777" w:rsidR="0053247D" w:rsidRDefault="0053247D">
            <w:pPr>
              <w:pStyle w:val="Formtext"/>
              <w:jc w:val="center"/>
              <w:rPr>
                <w:rFonts w:ascii="Times New Roman" w:hAnsi="Times New Roman"/>
              </w:rPr>
            </w:pPr>
          </w:p>
        </w:tc>
        <w:tc>
          <w:tcPr>
            <w:tcW w:w="92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1D99DCD8" w14:textId="77777777" w:rsidR="0053247D" w:rsidRDefault="0053247D">
            <w:pPr>
              <w:pStyle w:val="Formtext"/>
              <w:jc w:val="center"/>
              <w:rPr>
                <w:rFonts w:ascii="Times New Roman" w:hAnsi="Times New Roman"/>
              </w:rPr>
            </w:pPr>
          </w:p>
        </w:tc>
        <w:tc>
          <w:tcPr>
            <w:tcW w:w="91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32BA1D6A" w14:textId="77777777" w:rsidR="0053247D" w:rsidRDefault="0053247D">
            <w:pPr>
              <w:pStyle w:val="Formtext"/>
              <w:jc w:val="center"/>
              <w:rPr>
                <w:rFonts w:ascii="Times New Roman" w:hAnsi="Times New Roman"/>
              </w:rPr>
            </w:pPr>
          </w:p>
        </w:tc>
      </w:tr>
      <w:tr w:rsidR="0053247D" w14:paraId="24185AB5" w14:textId="77777777">
        <w:trPr>
          <w:cantSplit/>
          <w:trHeight w:hRule="exact" w:val="340"/>
        </w:trPr>
        <w:tc>
          <w:tcPr>
            <w:tcW w:w="305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176C53F7" w14:textId="77777777" w:rsidR="0053247D" w:rsidRDefault="0053247D">
            <w:pPr>
              <w:pStyle w:val="BoxContent"/>
              <w:rPr>
                <w:b w:val="0"/>
              </w:rPr>
            </w:pPr>
          </w:p>
        </w:tc>
        <w:tc>
          <w:tcPr>
            <w:tcW w:w="91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31DDD67D" w14:textId="77777777" w:rsidR="0053247D" w:rsidRDefault="0053247D">
            <w:pPr>
              <w:pStyle w:val="Formtext"/>
              <w:jc w:val="center"/>
              <w:rPr>
                <w:rFonts w:ascii="Times New Roman" w:hAnsi="Times New Roman"/>
              </w:rPr>
            </w:pPr>
          </w:p>
        </w:tc>
        <w:tc>
          <w:tcPr>
            <w:tcW w:w="92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267A5640" w14:textId="77777777" w:rsidR="0053247D" w:rsidRDefault="0053247D">
            <w:pPr>
              <w:pStyle w:val="Formtext"/>
              <w:jc w:val="center"/>
              <w:rPr>
                <w:rFonts w:ascii="Times New Roman" w:hAnsi="Times New Roman"/>
              </w:rPr>
            </w:pPr>
          </w:p>
        </w:tc>
        <w:tc>
          <w:tcPr>
            <w:tcW w:w="91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3E4B8AC0" w14:textId="77777777" w:rsidR="0053247D" w:rsidRDefault="0053247D">
            <w:pPr>
              <w:pStyle w:val="Formtext"/>
              <w:jc w:val="center"/>
              <w:rPr>
                <w:rFonts w:ascii="Times New Roman" w:hAnsi="Times New Roman"/>
              </w:rPr>
            </w:pPr>
          </w:p>
        </w:tc>
        <w:tc>
          <w:tcPr>
            <w:tcW w:w="92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7316B5BF" w14:textId="77777777" w:rsidR="0053247D" w:rsidRDefault="0053247D">
            <w:pPr>
              <w:pStyle w:val="Formtext"/>
              <w:jc w:val="center"/>
              <w:rPr>
                <w:rFonts w:ascii="Times New Roman" w:hAnsi="Times New Roman"/>
              </w:rPr>
            </w:pPr>
          </w:p>
        </w:tc>
        <w:tc>
          <w:tcPr>
            <w:tcW w:w="91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494763F6" w14:textId="77777777" w:rsidR="0053247D" w:rsidRDefault="0053247D">
            <w:pPr>
              <w:pStyle w:val="Formtext"/>
              <w:jc w:val="center"/>
              <w:rPr>
                <w:rFonts w:ascii="Times New Roman" w:hAnsi="Times New Roman"/>
              </w:rPr>
            </w:pPr>
          </w:p>
        </w:tc>
        <w:tc>
          <w:tcPr>
            <w:tcW w:w="91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52D2ACB5" w14:textId="77777777" w:rsidR="0053247D" w:rsidRDefault="0053247D">
            <w:pPr>
              <w:pStyle w:val="Formtext"/>
              <w:jc w:val="center"/>
              <w:rPr>
                <w:rFonts w:ascii="Times New Roman" w:hAnsi="Times New Roman"/>
              </w:rPr>
            </w:pPr>
          </w:p>
        </w:tc>
        <w:tc>
          <w:tcPr>
            <w:tcW w:w="92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77387B82" w14:textId="77777777" w:rsidR="0053247D" w:rsidRDefault="0053247D">
            <w:pPr>
              <w:pStyle w:val="Formtext"/>
              <w:jc w:val="center"/>
              <w:rPr>
                <w:rFonts w:ascii="Times New Roman" w:hAnsi="Times New Roman"/>
              </w:rPr>
            </w:pPr>
          </w:p>
        </w:tc>
        <w:tc>
          <w:tcPr>
            <w:tcW w:w="91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4CE72FAC" w14:textId="77777777" w:rsidR="0053247D" w:rsidRDefault="0053247D">
            <w:pPr>
              <w:pStyle w:val="Formtext"/>
              <w:jc w:val="center"/>
              <w:rPr>
                <w:rFonts w:ascii="Times New Roman" w:hAnsi="Times New Roman"/>
              </w:rPr>
            </w:pPr>
          </w:p>
        </w:tc>
        <w:tc>
          <w:tcPr>
            <w:tcW w:w="91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5C1CC6A7" w14:textId="77777777" w:rsidR="0053247D" w:rsidRDefault="0053247D">
            <w:pPr>
              <w:pStyle w:val="Formtext"/>
              <w:jc w:val="center"/>
              <w:rPr>
                <w:rFonts w:ascii="Times New Roman" w:hAnsi="Times New Roman"/>
              </w:rPr>
            </w:pPr>
          </w:p>
        </w:tc>
        <w:tc>
          <w:tcPr>
            <w:tcW w:w="92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56FDE775" w14:textId="77777777" w:rsidR="0053247D" w:rsidRDefault="0053247D">
            <w:pPr>
              <w:pStyle w:val="Formtext"/>
              <w:jc w:val="center"/>
              <w:rPr>
                <w:rFonts w:ascii="Times New Roman" w:hAnsi="Times New Roman"/>
              </w:rPr>
            </w:pPr>
          </w:p>
        </w:tc>
        <w:tc>
          <w:tcPr>
            <w:tcW w:w="91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65A557D5" w14:textId="77777777" w:rsidR="0053247D" w:rsidRDefault="0053247D">
            <w:pPr>
              <w:pStyle w:val="Formtext"/>
              <w:jc w:val="center"/>
              <w:rPr>
                <w:rFonts w:ascii="Times New Roman" w:hAnsi="Times New Roman"/>
              </w:rPr>
            </w:pPr>
          </w:p>
        </w:tc>
        <w:tc>
          <w:tcPr>
            <w:tcW w:w="92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1327688A" w14:textId="77777777" w:rsidR="0053247D" w:rsidRDefault="0053247D">
            <w:pPr>
              <w:pStyle w:val="Formtext"/>
              <w:jc w:val="center"/>
              <w:rPr>
                <w:rFonts w:ascii="Times New Roman" w:hAnsi="Times New Roman"/>
              </w:rPr>
            </w:pPr>
          </w:p>
        </w:tc>
        <w:tc>
          <w:tcPr>
            <w:tcW w:w="91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69E227A8" w14:textId="77777777" w:rsidR="0053247D" w:rsidRDefault="0053247D">
            <w:pPr>
              <w:pStyle w:val="Formtext"/>
              <w:jc w:val="center"/>
              <w:rPr>
                <w:rFonts w:ascii="Times New Roman" w:hAnsi="Times New Roman"/>
              </w:rPr>
            </w:pPr>
          </w:p>
        </w:tc>
      </w:tr>
      <w:tr w:rsidR="0053247D" w14:paraId="7E01C377" w14:textId="77777777">
        <w:trPr>
          <w:cantSplit/>
          <w:trHeight w:hRule="exact" w:val="340"/>
        </w:trPr>
        <w:tc>
          <w:tcPr>
            <w:tcW w:w="305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555CA333" w14:textId="77777777" w:rsidR="0053247D" w:rsidRDefault="0053247D">
            <w:pPr>
              <w:pStyle w:val="BoxContent"/>
              <w:rPr>
                <w:b w:val="0"/>
              </w:rPr>
            </w:pPr>
          </w:p>
        </w:tc>
        <w:tc>
          <w:tcPr>
            <w:tcW w:w="91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5DEDC660" w14:textId="77777777" w:rsidR="0053247D" w:rsidRDefault="0053247D">
            <w:pPr>
              <w:pStyle w:val="Formtext"/>
              <w:jc w:val="center"/>
              <w:rPr>
                <w:rFonts w:ascii="Times New Roman" w:hAnsi="Times New Roman"/>
              </w:rPr>
            </w:pPr>
          </w:p>
        </w:tc>
        <w:tc>
          <w:tcPr>
            <w:tcW w:w="92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05E02B78" w14:textId="77777777" w:rsidR="0053247D" w:rsidRDefault="0053247D">
            <w:pPr>
              <w:pStyle w:val="Formtext"/>
              <w:jc w:val="center"/>
              <w:rPr>
                <w:rFonts w:ascii="Times New Roman" w:hAnsi="Times New Roman"/>
              </w:rPr>
            </w:pPr>
          </w:p>
        </w:tc>
        <w:tc>
          <w:tcPr>
            <w:tcW w:w="91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03F03EDD" w14:textId="77777777" w:rsidR="0053247D" w:rsidRDefault="0053247D">
            <w:pPr>
              <w:pStyle w:val="Formtext"/>
              <w:jc w:val="center"/>
              <w:rPr>
                <w:rFonts w:ascii="Times New Roman" w:hAnsi="Times New Roman"/>
              </w:rPr>
            </w:pPr>
          </w:p>
        </w:tc>
        <w:tc>
          <w:tcPr>
            <w:tcW w:w="92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32A85477" w14:textId="77777777" w:rsidR="0053247D" w:rsidRDefault="0053247D">
            <w:pPr>
              <w:pStyle w:val="Formtext"/>
              <w:jc w:val="center"/>
              <w:rPr>
                <w:rFonts w:ascii="Times New Roman" w:hAnsi="Times New Roman"/>
              </w:rPr>
            </w:pPr>
          </w:p>
        </w:tc>
        <w:tc>
          <w:tcPr>
            <w:tcW w:w="91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7EBD2B33" w14:textId="77777777" w:rsidR="0053247D" w:rsidRDefault="0053247D">
            <w:pPr>
              <w:pStyle w:val="Formtext"/>
              <w:jc w:val="center"/>
              <w:rPr>
                <w:rFonts w:ascii="Times New Roman" w:hAnsi="Times New Roman"/>
              </w:rPr>
            </w:pPr>
          </w:p>
        </w:tc>
        <w:tc>
          <w:tcPr>
            <w:tcW w:w="91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3A2F38CA" w14:textId="77777777" w:rsidR="0053247D" w:rsidRDefault="0053247D">
            <w:pPr>
              <w:pStyle w:val="Formtext"/>
              <w:jc w:val="center"/>
              <w:rPr>
                <w:rFonts w:ascii="Times New Roman" w:hAnsi="Times New Roman"/>
              </w:rPr>
            </w:pPr>
          </w:p>
        </w:tc>
        <w:tc>
          <w:tcPr>
            <w:tcW w:w="920" w:type="dxa"/>
            <w:tcBorders>
              <w:top w:val="single" w:sz="6" w:space="0" w:color="00000A"/>
              <w:left w:val="single" w:sz="6" w:space="0" w:color="00000A"/>
              <w:bottom w:val="single" w:sz="6" w:space="0" w:color="00000A"/>
              <w:right w:val="single" w:sz="6" w:space="0" w:color="00000A"/>
            </w:tcBorders>
            <w:shd w:val="clear" w:color="auto" w:fill="000000" w:themeFill="text1"/>
            <w:tcMar>
              <w:left w:w="107" w:type="dxa"/>
            </w:tcMar>
          </w:tcPr>
          <w:p w14:paraId="40A28190" w14:textId="77777777" w:rsidR="0053247D" w:rsidRDefault="0053247D">
            <w:pPr>
              <w:pStyle w:val="Formtext"/>
              <w:jc w:val="center"/>
              <w:rPr>
                <w:rFonts w:ascii="Times New Roman" w:hAnsi="Times New Roman"/>
              </w:rPr>
            </w:pPr>
          </w:p>
        </w:tc>
        <w:tc>
          <w:tcPr>
            <w:tcW w:w="919" w:type="dxa"/>
            <w:tcBorders>
              <w:top w:val="single" w:sz="6" w:space="0" w:color="00000A"/>
              <w:left w:val="single" w:sz="6" w:space="0" w:color="00000A"/>
              <w:bottom w:val="single" w:sz="6" w:space="0" w:color="00000A"/>
              <w:right w:val="single" w:sz="6" w:space="0" w:color="00000A"/>
            </w:tcBorders>
            <w:shd w:val="clear" w:color="auto" w:fill="000000" w:themeFill="text1"/>
            <w:tcMar>
              <w:left w:w="107" w:type="dxa"/>
            </w:tcMar>
          </w:tcPr>
          <w:p w14:paraId="35514588" w14:textId="77777777" w:rsidR="0053247D" w:rsidRDefault="0053247D">
            <w:pPr>
              <w:pStyle w:val="Formtext"/>
              <w:jc w:val="center"/>
              <w:rPr>
                <w:rFonts w:ascii="Times New Roman" w:hAnsi="Times New Roman"/>
              </w:rPr>
            </w:pPr>
          </w:p>
        </w:tc>
        <w:tc>
          <w:tcPr>
            <w:tcW w:w="919" w:type="dxa"/>
            <w:tcBorders>
              <w:top w:val="single" w:sz="6" w:space="0" w:color="00000A"/>
              <w:left w:val="single" w:sz="6" w:space="0" w:color="00000A"/>
              <w:bottom w:val="single" w:sz="6" w:space="0" w:color="00000A"/>
              <w:right w:val="single" w:sz="6" w:space="0" w:color="00000A"/>
            </w:tcBorders>
            <w:shd w:val="clear" w:color="auto" w:fill="000000" w:themeFill="text1"/>
            <w:tcMar>
              <w:left w:w="107" w:type="dxa"/>
            </w:tcMar>
          </w:tcPr>
          <w:p w14:paraId="09E5528B" w14:textId="77777777" w:rsidR="0053247D" w:rsidRDefault="0053247D">
            <w:pPr>
              <w:pStyle w:val="Formtext"/>
              <w:jc w:val="center"/>
              <w:rPr>
                <w:rFonts w:ascii="Times New Roman" w:hAnsi="Times New Roman"/>
              </w:rPr>
            </w:pPr>
          </w:p>
        </w:tc>
        <w:tc>
          <w:tcPr>
            <w:tcW w:w="920" w:type="dxa"/>
            <w:tcBorders>
              <w:top w:val="single" w:sz="6" w:space="0" w:color="00000A"/>
              <w:left w:val="single" w:sz="6" w:space="0" w:color="00000A"/>
              <w:bottom w:val="single" w:sz="6" w:space="0" w:color="00000A"/>
              <w:right w:val="single" w:sz="6" w:space="0" w:color="00000A"/>
            </w:tcBorders>
            <w:shd w:val="clear" w:color="auto" w:fill="000000" w:themeFill="text1"/>
            <w:tcMar>
              <w:left w:w="107" w:type="dxa"/>
            </w:tcMar>
          </w:tcPr>
          <w:p w14:paraId="3D9C53B2" w14:textId="77777777" w:rsidR="0053247D" w:rsidRDefault="0053247D">
            <w:pPr>
              <w:pStyle w:val="Formtext"/>
              <w:jc w:val="center"/>
              <w:rPr>
                <w:rFonts w:ascii="Times New Roman" w:hAnsi="Times New Roman"/>
              </w:rPr>
            </w:pPr>
          </w:p>
        </w:tc>
        <w:tc>
          <w:tcPr>
            <w:tcW w:w="919" w:type="dxa"/>
            <w:tcBorders>
              <w:top w:val="single" w:sz="6" w:space="0" w:color="00000A"/>
              <w:left w:val="single" w:sz="6" w:space="0" w:color="00000A"/>
              <w:bottom w:val="single" w:sz="6" w:space="0" w:color="00000A"/>
              <w:right w:val="single" w:sz="6" w:space="0" w:color="00000A"/>
            </w:tcBorders>
            <w:shd w:val="clear" w:color="auto" w:fill="000000" w:themeFill="text1"/>
            <w:tcMar>
              <w:left w:w="107" w:type="dxa"/>
            </w:tcMar>
          </w:tcPr>
          <w:p w14:paraId="3143AC28" w14:textId="77777777" w:rsidR="0053247D" w:rsidRDefault="0053247D">
            <w:pPr>
              <w:pStyle w:val="Formtext"/>
              <w:jc w:val="center"/>
              <w:rPr>
                <w:rFonts w:ascii="Times New Roman" w:hAnsi="Times New Roman"/>
              </w:rPr>
            </w:pPr>
          </w:p>
        </w:tc>
        <w:tc>
          <w:tcPr>
            <w:tcW w:w="92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0C3041DE" w14:textId="77777777" w:rsidR="0053247D" w:rsidRDefault="0053247D">
            <w:pPr>
              <w:pStyle w:val="Formtext"/>
              <w:jc w:val="center"/>
              <w:rPr>
                <w:rFonts w:ascii="Times New Roman" w:hAnsi="Times New Roman"/>
              </w:rPr>
            </w:pPr>
          </w:p>
        </w:tc>
        <w:tc>
          <w:tcPr>
            <w:tcW w:w="91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325B9221" w14:textId="77777777" w:rsidR="0053247D" w:rsidRDefault="0053247D">
            <w:pPr>
              <w:pStyle w:val="Formtext"/>
              <w:jc w:val="center"/>
              <w:rPr>
                <w:rFonts w:ascii="Times New Roman" w:hAnsi="Times New Roman"/>
              </w:rPr>
            </w:pPr>
          </w:p>
        </w:tc>
      </w:tr>
      <w:tr w:rsidR="0053247D" w14:paraId="531ACC75" w14:textId="77777777">
        <w:trPr>
          <w:cantSplit/>
          <w:trHeight w:hRule="exact" w:val="393"/>
        </w:trPr>
        <w:tc>
          <w:tcPr>
            <w:tcW w:w="305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24B4B760" w14:textId="77777777" w:rsidR="0053247D" w:rsidRDefault="002D2F7C">
            <w:pPr>
              <w:pStyle w:val="BoxContent"/>
            </w:pPr>
            <w:r>
              <w:t>4 Testing/evaluation/validation</w:t>
            </w:r>
          </w:p>
        </w:tc>
        <w:tc>
          <w:tcPr>
            <w:tcW w:w="91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43EB9D31" w14:textId="77777777" w:rsidR="0053247D" w:rsidRDefault="0053247D">
            <w:pPr>
              <w:pStyle w:val="Formtext"/>
              <w:jc w:val="center"/>
              <w:rPr>
                <w:rFonts w:ascii="Times New Roman" w:hAnsi="Times New Roman"/>
              </w:rPr>
            </w:pPr>
          </w:p>
        </w:tc>
        <w:tc>
          <w:tcPr>
            <w:tcW w:w="92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40FA26EF" w14:textId="77777777" w:rsidR="0053247D" w:rsidRDefault="0053247D">
            <w:pPr>
              <w:pStyle w:val="Formtext"/>
              <w:jc w:val="center"/>
              <w:rPr>
                <w:rFonts w:ascii="Times New Roman" w:hAnsi="Times New Roman"/>
              </w:rPr>
            </w:pPr>
          </w:p>
        </w:tc>
        <w:tc>
          <w:tcPr>
            <w:tcW w:w="91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57B47943" w14:textId="77777777" w:rsidR="0053247D" w:rsidRDefault="0053247D">
            <w:pPr>
              <w:pStyle w:val="Formtext"/>
              <w:jc w:val="center"/>
              <w:rPr>
                <w:rFonts w:ascii="Times New Roman" w:hAnsi="Times New Roman"/>
              </w:rPr>
            </w:pPr>
          </w:p>
        </w:tc>
        <w:tc>
          <w:tcPr>
            <w:tcW w:w="92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419CE265" w14:textId="77777777" w:rsidR="0053247D" w:rsidRDefault="0053247D">
            <w:pPr>
              <w:pStyle w:val="Formtext"/>
              <w:jc w:val="center"/>
              <w:rPr>
                <w:rFonts w:ascii="Times New Roman" w:hAnsi="Times New Roman"/>
              </w:rPr>
            </w:pPr>
          </w:p>
        </w:tc>
        <w:tc>
          <w:tcPr>
            <w:tcW w:w="91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3AA61B7A" w14:textId="77777777" w:rsidR="0053247D" w:rsidRDefault="0053247D">
            <w:pPr>
              <w:pStyle w:val="Formtext"/>
              <w:jc w:val="center"/>
              <w:rPr>
                <w:rFonts w:ascii="Times New Roman" w:hAnsi="Times New Roman"/>
              </w:rPr>
            </w:pPr>
          </w:p>
        </w:tc>
        <w:tc>
          <w:tcPr>
            <w:tcW w:w="91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1178E88C" w14:textId="77777777" w:rsidR="0053247D" w:rsidRDefault="0053247D">
            <w:pPr>
              <w:pStyle w:val="Formtext"/>
              <w:jc w:val="center"/>
              <w:rPr>
                <w:rFonts w:ascii="Times New Roman" w:hAnsi="Times New Roman"/>
              </w:rPr>
            </w:pPr>
          </w:p>
        </w:tc>
        <w:tc>
          <w:tcPr>
            <w:tcW w:w="92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667DF270" w14:textId="77777777" w:rsidR="0053247D" w:rsidRDefault="0053247D">
            <w:pPr>
              <w:pStyle w:val="Formtext"/>
              <w:jc w:val="center"/>
              <w:rPr>
                <w:rFonts w:ascii="Times New Roman" w:hAnsi="Times New Roman"/>
              </w:rPr>
            </w:pPr>
          </w:p>
        </w:tc>
        <w:tc>
          <w:tcPr>
            <w:tcW w:w="91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08CA99A5" w14:textId="77777777" w:rsidR="0053247D" w:rsidRDefault="0053247D">
            <w:pPr>
              <w:pStyle w:val="Formtext"/>
              <w:jc w:val="center"/>
              <w:rPr>
                <w:rFonts w:ascii="Times New Roman" w:hAnsi="Times New Roman"/>
              </w:rPr>
            </w:pPr>
          </w:p>
        </w:tc>
        <w:tc>
          <w:tcPr>
            <w:tcW w:w="91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5F74F215" w14:textId="77777777" w:rsidR="0053247D" w:rsidRDefault="0053247D">
            <w:pPr>
              <w:pStyle w:val="Formtext"/>
              <w:jc w:val="center"/>
              <w:rPr>
                <w:rFonts w:ascii="Times New Roman" w:hAnsi="Times New Roman"/>
              </w:rPr>
            </w:pPr>
          </w:p>
        </w:tc>
        <w:tc>
          <w:tcPr>
            <w:tcW w:w="92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2477F0BD" w14:textId="77777777" w:rsidR="0053247D" w:rsidRDefault="0053247D">
            <w:pPr>
              <w:pStyle w:val="Formtext"/>
              <w:jc w:val="center"/>
              <w:rPr>
                <w:rFonts w:ascii="Times New Roman" w:hAnsi="Times New Roman"/>
              </w:rPr>
            </w:pPr>
          </w:p>
        </w:tc>
        <w:tc>
          <w:tcPr>
            <w:tcW w:w="91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285B45B9" w14:textId="77777777" w:rsidR="0053247D" w:rsidRDefault="0053247D">
            <w:pPr>
              <w:pStyle w:val="Formtext"/>
              <w:jc w:val="center"/>
              <w:rPr>
                <w:rFonts w:ascii="Times New Roman" w:hAnsi="Times New Roman"/>
              </w:rPr>
            </w:pPr>
          </w:p>
        </w:tc>
        <w:tc>
          <w:tcPr>
            <w:tcW w:w="92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508E937C" w14:textId="77777777" w:rsidR="0053247D" w:rsidRDefault="0053247D">
            <w:pPr>
              <w:pStyle w:val="Formtext"/>
              <w:jc w:val="center"/>
              <w:rPr>
                <w:rFonts w:ascii="Times New Roman" w:hAnsi="Times New Roman"/>
              </w:rPr>
            </w:pPr>
          </w:p>
        </w:tc>
        <w:tc>
          <w:tcPr>
            <w:tcW w:w="91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08BCEE9E" w14:textId="77777777" w:rsidR="0053247D" w:rsidRDefault="0053247D">
            <w:pPr>
              <w:pStyle w:val="Formtext"/>
              <w:jc w:val="center"/>
              <w:rPr>
                <w:rFonts w:ascii="Times New Roman" w:hAnsi="Times New Roman"/>
              </w:rPr>
            </w:pPr>
          </w:p>
        </w:tc>
      </w:tr>
      <w:tr w:rsidR="0053247D" w14:paraId="2ACE9B0C" w14:textId="77777777">
        <w:trPr>
          <w:cantSplit/>
          <w:trHeight w:hRule="exact" w:val="340"/>
        </w:trPr>
        <w:tc>
          <w:tcPr>
            <w:tcW w:w="305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46229306" w14:textId="77777777" w:rsidR="0053247D" w:rsidRDefault="0053247D">
            <w:pPr>
              <w:pStyle w:val="BoxContent"/>
              <w:rPr>
                <w:b w:val="0"/>
              </w:rPr>
            </w:pPr>
          </w:p>
        </w:tc>
        <w:tc>
          <w:tcPr>
            <w:tcW w:w="91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376F23F3" w14:textId="77777777" w:rsidR="0053247D" w:rsidRDefault="0053247D">
            <w:pPr>
              <w:pStyle w:val="Formtext"/>
              <w:jc w:val="center"/>
              <w:rPr>
                <w:rFonts w:ascii="Times New Roman" w:hAnsi="Times New Roman"/>
              </w:rPr>
            </w:pPr>
          </w:p>
        </w:tc>
        <w:tc>
          <w:tcPr>
            <w:tcW w:w="92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3DC2E1CB" w14:textId="77777777" w:rsidR="0053247D" w:rsidRDefault="0053247D">
            <w:pPr>
              <w:pStyle w:val="Formtext"/>
              <w:jc w:val="center"/>
              <w:rPr>
                <w:rFonts w:ascii="Times New Roman" w:hAnsi="Times New Roman"/>
              </w:rPr>
            </w:pPr>
          </w:p>
        </w:tc>
        <w:tc>
          <w:tcPr>
            <w:tcW w:w="91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785CEB48" w14:textId="77777777" w:rsidR="0053247D" w:rsidRDefault="0053247D">
            <w:pPr>
              <w:pStyle w:val="Formtext"/>
              <w:jc w:val="center"/>
              <w:rPr>
                <w:rFonts w:ascii="Times New Roman" w:hAnsi="Times New Roman"/>
              </w:rPr>
            </w:pPr>
          </w:p>
        </w:tc>
        <w:tc>
          <w:tcPr>
            <w:tcW w:w="92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1FBB0E63" w14:textId="77777777" w:rsidR="0053247D" w:rsidRDefault="0053247D">
            <w:pPr>
              <w:pStyle w:val="Formtext"/>
              <w:jc w:val="center"/>
              <w:rPr>
                <w:rFonts w:ascii="Times New Roman" w:hAnsi="Times New Roman"/>
              </w:rPr>
            </w:pPr>
          </w:p>
        </w:tc>
        <w:tc>
          <w:tcPr>
            <w:tcW w:w="91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6623AEB9" w14:textId="77777777" w:rsidR="0053247D" w:rsidRDefault="0053247D">
            <w:pPr>
              <w:pStyle w:val="Formtext"/>
              <w:jc w:val="center"/>
              <w:rPr>
                <w:rFonts w:ascii="Times New Roman" w:hAnsi="Times New Roman"/>
              </w:rPr>
            </w:pPr>
          </w:p>
        </w:tc>
        <w:tc>
          <w:tcPr>
            <w:tcW w:w="91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01F2E958" w14:textId="77777777" w:rsidR="0053247D" w:rsidRDefault="0053247D">
            <w:pPr>
              <w:pStyle w:val="Formtext"/>
              <w:jc w:val="center"/>
              <w:rPr>
                <w:rFonts w:ascii="Times New Roman" w:hAnsi="Times New Roman"/>
              </w:rPr>
            </w:pPr>
          </w:p>
        </w:tc>
        <w:tc>
          <w:tcPr>
            <w:tcW w:w="92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5EEE8B4A" w14:textId="77777777" w:rsidR="0053247D" w:rsidRDefault="0053247D">
            <w:pPr>
              <w:pStyle w:val="Formtext"/>
              <w:jc w:val="center"/>
              <w:rPr>
                <w:rFonts w:ascii="Times New Roman" w:hAnsi="Times New Roman"/>
              </w:rPr>
            </w:pPr>
          </w:p>
        </w:tc>
        <w:tc>
          <w:tcPr>
            <w:tcW w:w="91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00628A2E" w14:textId="77777777" w:rsidR="0053247D" w:rsidRDefault="0053247D">
            <w:pPr>
              <w:pStyle w:val="Formtext"/>
              <w:jc w:val="center"/>
              <w:rPr>
                <w:rFonts w:ascii="Times New Roman" w:hAnsi="Times New Roman"/>
              </w:rPr>
            </w:pPr>
          </w:p>
        </w:tc>
        <w:tc>
          <w:tcPr>
            <w:tcW w:w="91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5F5BA73A" w14:textId="77777777" w:rsidR="0053247D" w:rsidRDefault="0053247D">
            <w:pPr>
              <w:pStyle w:val="Formtext"/>
              <w:jc w:val="center"/>
              <w:rPr>
                <w:rFonts w:ascii="Times New Roman" w:hAnsi="Times New Roman"/>
              </w:rPr>
            </w:pPr>
          </w:p>
        </w:tc>
        <w:tc>
          <w:tcPr>
            <w:tcW w:w="92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5A2B55D4" w14:textId="77777777" w:rsidR="0053247D" w:rsidRDefault="0053247D">
            <w:pPr>
              <w:pStyle w:val="Formtext"/>
              <w:jc w:val="center"/>
              <w:rPr>
                <w:rFonts w:ascii="Times New Roman" w:hAnsi="Times New Roman"/>
              </w:rPr>
            </w:pPr>
          </w:p>
        </w:tc>
        <w:tc>
          <w:tcPr>
            <w:tcW w:w="91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4B88949C" w14:textId="77777777" w:rsidR="0053247D" w:rsidRDefault="0053247D">
            <w:pPr>
              <w:pStyle w:val="Formtext"/>
              <w:jc w:val="center"/>
              <w:rPr>
                <w:rFonts w:ascii="Times New Roman" w:hAnsi="Times New Roman"/>
              </w:rPr>
            </w:pPr>
          </w:p>
        </w:tc>
        <w:tc>
          <w:tcPr>
            <w:tcW w:w="92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51BA0268" w14:textId="77777777" w:rsidR="0053247D" w:rsidRDefault="0053247D">
            <w:pPr>
              <w:pStyle w:val="Formtext"/>
              <w:jc w:val="center"/>
              <w:rPr>
                <w:rFonts w:ascii="Times New Roman" w:hAnsi="Times New Roman"/>
              </w:rPr>
            </w:pPr>
          </w:p>
        </w:tc>
        <w:tc>
          <w:tcPr>
            <w:tcW w:w="91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67FB3289" w14:textId="77777777" w:rsidR="0053247D" w:rsidRDefault="0053247D">
            <w:pPr>
              <w:pStyle w:val="Formtext"/>
              <w:jc w:val="center"/>
              <w:rPr>
                <w:rFonts w:ascii="Times New Roman" w:hAnsi="Times New Roman"/>
              </w:rPr>
            </w:pPr>
          </w:p>
        </w:tc>
      </w:tr>
      <w:tr w:rsidR="0053247D" w14:paraId="72EA439A" w14:textId="77777777">
        <w:trPr>
          <w:cantSplit/>
          <w:trHeight w:hRule="exact" w:val="340"/>
        </w:trPr>
        <w:tc>
          <w:tcPr>
            <w:tcW w:w="305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531ED6B4" w14:textId="77777777" w:rsidR="0053247D" w:rsidRDefault="0053247D">
            <w:pPr>
              <w:pStyle w:val="BoxContent"/>
              <w:rPr>
                <w:b w:val="0"/>
              </w:rPr>
            </w:pPr>
          </w:p>
        </w:tc>
        <w:tc>
          <w:tcPr>
            <w:tcW w:w="91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611F8BD5" w14:textId="77777777" w:rsidR="0053247D" w:rsidRDefault="0053247D">
            <w:pPr>
              <w:pStyle w:val="Formtext"/>
              <w:jc w:val="center"/>
              <w:rPr>
                <w:rFonts w:ascii="Times New Roman" w:hAnsi="Times New Roman"/>
              </w:rPr>
            </w:pPr>
          </w:p>
        </w:tc>
        <w:tc>
          <w:tcPr>
            <w:tcW w:w="92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12445F6C" w14:textId="77777777" w:rsidR="0053247D" w:rsidRDefault="0053247D">
            <w:pPr>
              <w:pStyle w:val="Formtext"/>
              <w:jc w:val="center"/>
              <w:rPr>
                <w:rFonts w:ascii="Times New Roman" w:hAnsi="Times New Roman"/>
              </w:rPr>
            </w:pPr>
          </w:p>
        </w:tc>
        <w:tc>
          <w:tcPr>
            <w:tcW w:w="91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640D5B12" w14:textId="77777777" w:rsidR="0053247D" w:rsidRDefault="0053247D">
            <w:pPr>
              <w:pStyle w:val="Formtext"/>
              <w:jc w:val="center"/>
              <w:rPr>
                <w:rFonts w:ascii="Times New Roman" w:hAnsi="Times New Roman"/>
              </w:rPr>
            </w:pPr>
          </w:p>
        </w:tc>
        <w:tc>
          <w:tcPr>
            <w:tcW w:w="92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6F6B9B27" w14:textId="77777777" w:rsidR="0053247D" w:rsidRDefault="0053247D">
            <w:pPr>
              <w:pStyle w:val="Formtext"/>
              <w:jc w:val="center"/>
              <w:rPr>
                <w:rFonts w:ascii="Times New Roman" w:hAnsi="Times New Roman"/>
              </w:rPr>
            </w:pPr>
          </w:p>
        </w:tc>
        <w:tc>
          <w:tcPr>
            <w:tcW w:w="91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0E2C0A4D" w14:textId="77777777" w:rsidR="0053247D" w:rsidRDefault="0053247D">
            <w:pPr>
              <w:pStyle w:val="Formtext"/>
              <w:jc w:val="center"/>
              <w:rPr>
                <w:rFonts w:ascii="Times New Roman" w:hAnsi="Times New Roman"/>
              </w:rPr>
            </w:pPr>
          </w:p>
        </w:tc>
        <w:tc>
          <w:tcPr>
            <w:tcW w:w="91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4A93EB70" w14:textId="77777777" w:rsidR="0053247D" w:rsidRDefault="0053247D">
            <w:pPr>
              <w:pStyle w:val="Formtext"/>
              <w:jc w:val="center"/>
              <w:rPr>
                <w:rFonts w:ascii="Times New Roman" w:hAnsi="Times New Roman"/>
              </w:rPr>
            </w:pPr>
          </w:p>
        </w:tc>
        <w:tc>
          <w:tcPr>
            <w:tcW w:w="92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27BBFBC2" w14:textId="77777777" w:rsidR="0053247D" w:rsidRDefault="0053247D">
            <w:pPr>
              <w:pStyle w:val="Formtext"/>
              <w:jc w:val="center"/>
              <w:rPr>
                <w:rFonts w:ascii="Times New Roman" w:hAnsi="Times New Roman"/>
              </w:rPr>
            </w:pPr>
          </w:p>
        </w:tc>
        <w:tc>
          <w:tcPr>
            <w:tcW w:w="91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71B613AC" w14:textId="77777777" w:rsidR="0053247D" w:rsidRDefault="0053247D">
            <w:pPr>
              <w:pStyle w:val="Formtext"/>
              <w:jc w:val="center"/>
              <w:rPr>
                <w:rFonts w:ascii="Times New Roman" w:hAnsi="Times New Roman"/>
              </w:rPr>
            </w:pPr>
          </w:p>
        </w:tc>
        <w:tc>
          <w:tcPr>
            <w:tcW w:w="91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711D9149" w14:textId="77777777" w:rsidR="0053247D" w:rsidRDefault="0053247D">
            <w:pPr>
              <w:pStyle w:val="Formtext"/>
              <w:jc w:val="center"/>
              <w:rPr>
                <w:rFonts w:ascii="Times New Roman" w:hAnsi="Times New Roman"/>
              </w:rPr>
            </w:pPr>
          </w:p>
        </w:tc>
        <w:tc>
          <w:tcPr>
            <w:tcW w:w="92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165B9BA0" w14:textId="77777777" w:rsidR="0053247D" w:rsidRDefault="0053247D">
            <w:pPr>
              <w:pStyle w:val="Formtext"/>
              <w:jc w:val="center"/>
              <w:rPr>
                <w:rFonts w:ascii="Times New Roman" w:hAnsi="Times New Roman"/>
              </w:rPr>
            </w:pPr>
          </w:p>
        </w:tc>
        <w:tc>
          <w:tcPr>
            <w:tcW w:w="91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536E1793" w14:textId="77777777" w:rsidR="0053247D" w:rsidRDefault="0053247D">
            <w:pPr>
              <w:pStyle w:val="Formtext"/>
              <w:jc w:val="center"/>
              <w:rPr>
                <w:rFonts w:ascii="Times New Roman" w:hAnsi="Times New Roman"/>
              </w:rPr>
            </w:pPr>
          </w:p>
        </w:tc>
        <w:tc>
          <w:tcPr>
            <w:tcW w:w="92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418B430F" w14:textId="77777777" w:rsidR="0053247D" w:rsidRDefault="0053247D">
            <w:pPr>
              <w:pStyle w:val="Formtext"/>
              <w:jc w:val="center"/>
              <w:rPr>
                <w:rFonts w:ascii="Times New Roman" w:hAnsi="Times New Roman"/>
              </w:rPr>
            </w:pPr>
          </w:p>
        </w:tc>
        <w:tc>
          <w:tcPr>
            <w:tcW w:w="91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16987C6E" w14:textId="77777777" w:rsidR="0053247D" w:rsidRDefault="0053247D">
            <w:pPr>
              <w:pStyle w:val="Formtext"/>
              <w:jc w:val="center"/>
              <w:rPr>
                <w:rFonts w:ascii="Times New Roman" w:hAnsi="Times New Roman"/>
              </w:rPr>
            </w:pPr>
          </w:p>
        </w:tc>
      </w:tr>
      <w:tr w:rsidR="0053247D" w14:paraId="03C0C05D" w14:textId="77777777">
        <w:trPr>
          <w:cantSplit/>
          <w:trHeight w:hRule="exact" w:val="340"/>
        </w:trPr>
        <w:tc>
          <w:tcPr>
            <w:tcW w:w="305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20305B44" w14:textId="77777777" w:rsidR="0053247D" w:rsidRDefault="002D2F7C">
            <w:pPr>
              <w:pStyle w:val="BoxContent"/>
            </w:pPr>
            <w:r>
              <w:t>5 Assessments</w:t>
            </w:r>
          </w:p>
        </w:tc>
        <w:tc>
          <w:tcPr>
            <w:tcW w:w="91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7A29FDF7" w14:textId="77777777" w:rsidR="0053247D" w:rsidRDefault="0053247D">
            <w:pPr>
              <w:pStyle w:val="Formtext"/>
              <w:jc w:val="center"/>
              <w:rPr>
                <w:rFonts w:ascii="Times New Roman" w:hAnsi="Times New Roman"/>
              </w:rPr>
            </w:pPr>
          </w:p>
        </w:tc>
        <w:tc>
          <w:tcPr>
            <w:tcW w:w="920" w:type="dxa"/>
            <w:tcBorders>
              <w:top w:val="single" w:sz="6" w:space="0" w:color="00000A"/>
              <w:left w:val="single" w:sz="6" w:space="0" w:color="00000A"/>
              <w:bottom w:val="single" w:sz="6" w:space="0" w:color="00000A"/>
              <w:right w:val="single" w:sz="6" w:space="0" w:color="00000A"/>
            </w:tcBorders>
            <w:shd w:val="clear" w:color="auto" w:fill="000000" w:themeFill="text1"/>
            <w:tcMar>
              <w:left w:w="107" w:type="dxa"/>
            </w:tcMar>
          </w:tcPr>
          <w:p w14:paraId="3800EAC3" w14:textId="77777777" w:rsidR="0053247D" w:rsidRDefault="0053247D">
            <w:pPr>
              <w:pStyle w:val="Formtext"/>
              <w:jc w:val="center"/>
              <w:rPr>
                <w:rFonts w:ascii="Times New Roman" w:hAnsi="Times New Roman"/>
              </w:rPr>
            </w:pPr>
          </w:p>
        </w:tc>
        <w:tc>
          <w:tcPr>
            <w:tcW w:w="919" w:type="dxa"/>
            <w:tcBorders>
              <w:top w:val="single" w:sz="6" w:space="0" w:color="00000A"/>
              <w:left w:val="single" w:sz="6" w:space="0" w:color="00000A"/>
              <w:bottom w:val="single" w:sz="6" w:space="0" w:color="00000A"/>
              <w:right w:val="single" w:sz="6" w:space="0" w:color="00000A"/>
            </w:tcBorders>
            <w:shd w:val="clear" w:color="auto" w:fill="000000" w:themeFill="text1"/>
            <w:tcMar>
              <w:left w:w="107" w:type="dxa"/>
            </w:tcMar>
          </w:tcPr>
          <w:p w14:paraId="163B0266" w14:textId="77777777" w:rsidR="0053247D" w:rsidRDefault="0053247D">
            <w:pPr>
              <w:pStyle w:val="Formtext"/>
              <w:jc w:val="center"/>
              <w:rPr>
                <w:rFonts w:ascii="Times New Roman" w:hAnsi="Times New Roman"/>
              </w:rPr>
            </w:pPr>
          </w:p>
        </w:tc>
        <w:tc>
          <w:tcPr>
            <w:tcW w:w="92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70D7C870" w14:textId="77777777" w:rsidR="0053247D" w:rsidRDefault="0053247D">
            <w:pPr>
              <w:pStyle w:val="Formtext"/>
              <w:jc w:val="center"/>
              <w:rPr>
                <w:rFonts w:ascii="Times New Roman" w:hAnsi="Times New Roman"/>
              </w:rPr>
            </w:pPr>
          </w:p>
        </w:tc>
        <w:tc>
          <w:tcPr>
            <w:tcW w:w="919" w:type="dxa"/>
            <w:tcBorders>
              <w:top w:val="single" w:sz="6" w:space="0" w:color="00000A"/>
              <w:left w:val="single" w:sz="6" w:space="0" w:color="00000A"/>
              <w:bottom w:val="single" w:sz="6" w:space="0" w:color="00000A"/>
              <w:right w:val="single" w:sz="6" w:space="0" w:color="00000A"/>
            </w:tcBorders>
            <w:shd w:val="clear" w:color="auto" w:fill="000000" w:themeFill="text1"/>
            <w:tcMar>
              <w:left w:w="107" w:type="dxa"/>
            </w:tcMar>
          </w:tcPr>
          <w:p w14:paraId="2131522C" w14:textId="77777777" w:rsidR="0053247D" w:rsidRDefault="0053247D">
            <w:pPr>
              <w:pStyle w:val="Formtext"/>
              <w:jc w:val="center"/>
              <w:rPr>
                <w:rFonts w:ascii="Times New Roman" w:hAnsi="Times New Roman"/>
              </w:rPr>
            </w:pPr>
          </w:p>
        </w:tc>
        <w:tc>
          <w:tcPr>
            <w:tcW w:w="919" w:type="dxa"/>
            <w:tcBorders>
              <w:top w:val="single" w:sz="6" w:space="0" w:color="00000A"/>
              <w:left w:val="single" w:sz="6" w:space="0" w:color="00000A"/>
              <w:bottom w:val="single" w:sz="6" w:space="0" w:color="00000A"/>
              <w:right w:val="single" w:sz="6" w:space="0" w:color="00000A"/>
            </w:tcBorders>
            <w:shd w:val="clear" w:color="auto" w:fill="000000" w:themeFill="text1"/>
            <w:tcMar>
              <w:left w:w="107" w:type="dxa"/>
            </w:tcMar>
          </w:tcPr>
          <w:p w14:paraId="7C2A2198" w14:textId="77777777" w:rsidR="0053247D" w:rsidRDefault="0053247D">
            <w:pPr>
              <w:pStyle w:val="Formtext"/>
              <w:jc w:val="center"/>
              <w:rPr>
                <w:rFonts w:ascii="Times New Roman" w:hAnsi="Times New Roman"/>
              </w:rPr>
            </w:pPr>
          </w:p>
        </w:tc>
        <w:tc>
          <w:tcPr>
            <w:tcW w:w="92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7757CC96" w14:textId="77777777" w:rsidR="0053247D" w:rsidRDefault="0053247D">
            <w:pPr>
              <w:pStyle w:val="Formtext"/>
              <w:jc w:val="center"/>
              <w:rPr>
                <w:rFonts w:ascii="Times New Roman" w:hAnsi="Times New Roman"/>
              </w:rPr>
            </w:pPr>
          </w:p>
        </w:tc>
        <w:tc>
          <w:tcPr>
            <w:tcW w:w="919" w:type="dxa"/>
            <w:tcBorders>
              <w:top w:val="single" w:sz="6" w:space="0" w:color="00000A"/>
              <w:left w:val="single" w:sz="6" w:space="0" w:color="00000A"/>
              <w:bottom w:val="single" w:sz="6" w:space="0" w:color="00000A"/>
              <w:right w:val="single" w:sz="6" w:space="0" w:color="00000A"/>
            </w:tcBorders>
            <w:shd w:val="clear" w:color="auto" w:fill="000000" w:themeFill="text1"/>
            <w:tcMar>
              <w:left w:w="107" w:type="dxa"/>
            </w:tcMar>
          </w:tcPr>
          <w:p w14:paraId="7E5086CE" w14:textId="77777777" w:rsidR="0053247D" w:rsidRDefault="0053247D">
            <w:pPr>
              <w:pStyle w:val="Formtext"/>
              <w:jc w:val="center"/>
              <w:rPr>
                <w:rFonts w:ascii="Times New Roman" w:hAnsi="Times New Roman"/>
              </w:rPr>
            </w:pPr>
          </w:p>
        </w:tc>
        <w:tc>
          <w:tcPr>
            <w:tcW w:w="919" w:type="dxa"/>
            <w:tcBorders>
              <w:top w:val="single" w:sz="6" w:space="0" w:color="00000A"/>
              <w:left w:val="single" w:sz="6" w:space="0" w:color="00000A"/>
              <w:bottom w:val="single" w:sz="6" w:space="0" w:color="00000A"/>
              <w:right w:val="single" w:sz="6" w:space="0" w:color="00000A"/>
            </w:tcBorders>
            <w:shd w:val="clear" w:color="auto" w:fill="000000" w:themeFill="text1"/>
            <w:tcMar>
              <w:left w:w="107" w:type="dxa"/>
            </w:tcMar>
          </w:tcPr>
          <w:p w14:paraId="725097D3" w14:textId="77777777" w:rsidR="0053247D" w:rsidRDefault="0053247D">
            <w:pPr>
              <w:pStyle w:val="Formtext"/>
              <w:jc w:val="center"/>
              <w:rPr>
                <w:rFonts w:ascii="Times New Roman" w:hAnsi="Times New Roman"/>
              </w:rPr>
            </w:pPr>
          </w:p>
        </w:tc>
        <w:tc>
          <w:tcPr>
            <w:tcW w:w="92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18DD77C2" w14:textId="77777777" w:rsidR="0053247D" w:rsidRDefault="0053247D">
            <w:pPr>
              <w:pStyle w:val="Formtext"/>
              <w:jc w:val="center"/>
              <w:rPr>
                <w:rFonts w:ascii="Times New Roman" w:hAnsi="Times New Roman"/>
              </w:rPr>
            </w:pPr>
          </w:p>
        </w:tc>
        <w:tc>
          <w:tcPr>
            <w:tcW w:w="919" w:type="dxa"/>
            <w:tcBorders>
              <w:top w:val="single" w:sz="6" w:space="0" w:color="00000A"/>
              <w:left w:val="single" w:sz="6" w:space="0" w:color="00000A"/>
              <w:bottom w:val="single" w:sz="6" w:space="0" w:color="00000A"/>
              <w:right w:val="single" w:sz="6" w:space="0" w:color="00000A"/>
            </w:tcBorders>
            <w:shd w:val="clear" w:color="auto" w:fill="000000" w:themeFill="text1"/>
            <w:tcMar>
              <w:left w:w="107" w:type="dxa"/>
            </w:tcMar>
          </w:tcPr>
          <w:p w14:paraId="03481BEE" w14:textId="77777777" w:rsidR="0053247D" w:rsidRDefault="0053247D">
            <w:pPr>
              <w:pStyle w:val="Formtext"/>
              <w:jc w:val="center"/>
              <w:rPr>
                <w:rFonts w:ascii="Times New Roman" w:hAnsi="Times New Roman"/>
              </w:rPr>
            </w:pPr>
          </w:p>
        </w:tc>
        <w:tc>
          <w:tcPr>
            <w:tcW w:w="920" w:type="dxa"/>
            <w:tcBorders>
              <w:top w:val="single" w:sz="6" w:space="0" w:color="00000A"/>
              <w:left w:val="single" w:sz="6" w:space="0" w:color="00000A"/>
              <w:bottom w:val="single" w:sz="6" w:space="0" w:color="00000A"/>
              <w:right w:val="single" w:sz="6" w:space="0" w:color="00000A"/>
            </w:tcBorders>
            <w:shd w:val="clear" w:color="auto" w:fill="000000" w:themeFill="text1"/>
            <w:tcMar>
              <w:left w:w="107" w:type="dxa"/>
            </w:tcMar>
          </w:tcPr>
          <w:p w14:paraId="006433C2" w14:textId="77777777" w:rsidR="0053247D" w:rsidRDefault="0053247D">
            <w:pPr>
              <w:pStyle w:val="Formtext"/>
              <w:jc w:val="center"/>
              <w:rPr>
                <w:rFonts w:ascii="Times New Roman" w:hAnsi="Times New Roman"/>
              </w:rPr>
            </w:pPr>
          </w:p>
        </w:tc>
        <w:tc>
          <w:tcPr>
            <w:tcW w:w="914" w:type="dxa"/>
            <w:tcBorders>
              <w:top w:val="single" w:sz="6" w:space="0" w:color="00000A"/>
              <w:left w:val="single" w:sz="6" w:space="0" w:color="00000A"/>
              <w:bottom w:val="single" w:sz="6" w:space="0" w:color="00000A"/>
              <w:right w:val="single" w:sz="6" w:space="0" w:color="00000A"/>
            </w:tcBorders>
            <w:shd w:val="clear" w:color="auto" w:fill="000000" w:themeFill="text1"/>
            <w:tcMar>
              <w:left w:w="107" w:type="dxa"/>
            </w:tcMar>
          </w:tcPr>
          <w:p w14:paraId="1F225918" w14:textId="77777777" w:rsidR="0053247D" w:rsidRDefault="0053247D">
            <w:pPr>
              <w:pStyle w:val="Formtext"/>
              <w:jc w:val="center"/>
              <w:rPr>
                <w:rFonts w:ascii="Times New Roman" w:hAnsi="Times New Roman"/>
              </w:rPr>
            </w:pPr>
          </w:p>
        </w:tc>
      </w:tr>
      <w:tr w:rsidR="0053247D" w14:paraId="79AF26C0" w14:textId="77777777">
        <w:trPr>
          <w:cantSplit/>
          <w:trHeight w:hRule="exact" w:val="340"/>
        </w:trPr>
        <w:tc>
          <w:tcPr>
            <w:tcW w:w="305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14A0606B" w14:textId="77777777" w:rsidR="0053247D" w:rsidRDefault="0053247D">
            <w:pPr>
              <w:pStyle w:val="BoxContent"/>
              <w:rPr>
                <w:b w:val="0"/>
              </w:rPr>
            </w:pPr>
          </w:p>
        </w:tc>
        <w:tc>
          <w:tcPr>
            <w:tcW w:w="91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679F97ED" w14:textId="77777777" w:rsidR="0053247D" w:rsidRDefault="0053247D">
            <w:pPr>
              <w:pStyle w:val="Formtext"/>
              <w:jc w:val="center"/>
              <w:rPr>
                <w:rFonts w:ascii="Times New Roman" w:hAnsi="Times New Roman"/>
              </w:rPr>
            </w:pPr>
          </w:p>
        </w:tc>
        <w:tc>
          <w:tcPr>
            <w:tcW w:w="92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70943BA2" w14:textId="77777777" w:rsidR="0053247D" w:rsidRDefault="0053247D">
            <w:pPr>
              <w:pStyle w:val="Formtext"/>
              <w:jc w:val="center"/>
              <w:rPr>
                <w:rFonts w:ascii="Times New Roman" w:hAnsi="Times New Roman"/>
              </w:rPr>
            </w:pPr>
          </w:p>
        </w:tc>
        <w:tc>
          <w:tcPr>
            <w:tcW w:w="91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01C09C35" w14:textId="77777777" w:rsidR="0053247D" w:rsidRDefault="0053247D">
            <w:pPr>
              <w:pStyle w:val="Formtext"/>
              <w:jc w:val="center"/>
              <w:rPr>
                <w:rFonts w:ascii="Times New Roman" w:hAnsi="Times New Roman"/>
              </w:rPr>
            </w:pPr>
          </w:p>
        </w:tc>
        <w:tc>
          <w:tcPr>
            <w:tcW w:w="92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55355586" w14:textId="77777777" w:rsidR="0053247D" w:rsidRDefault="0053247D">
            <w:pPr>
              <w:pStyle w:val="Formtext"/>
              <w:jc w:val="center"/>
              <w:rPr>
                <w:rFonts w:ascii="Times New Roman" w:hAnsi="Times New Roman"/>
              </w:rPr>
            </w:pPr>
          </w:p>
        </w:tc>
        <w:tc>
          <w:tcPr>
            <w:tcW w:w="91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7A1EDF54" w14:textId="77777777" w:rsidR="0053247D" w:rsidRDefault="0053247D">
            <w:pPr>
              <w:pStyle w:val="Formtext"/>
              <w:jc w:val="center"/>
              <w:rPr>
                <w:rFonts w:ascii="Times New Roman" w:hAnsi="Times New Roman"/>
              </w:rPr>
            </w:pPr>
          </w:p>
        </w:tc>
        <w:tc>
          <w:tcPr>
            <w:tcW w:w="91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0D6A8EB5" w14:textId="77777777" w:rsidR="0053247D" w:rsidRDefault="0053247D">
            <w:pPr>
              <w:pStyle w:val="Formtext"/>
              <w:jc w:val="center"/>
              <w:rPr>
                <w:rFonts w:ascii="Times New Roman" w:hAnsi="Times New Roman"/>
              </w:rPr>
            </w:pPr>
          </w:p>
        </w:tc>
        <w:tc>
          <w:tcPr>
            <w:tcW w:w="92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4BF16C87" w14:textId="77777777" w:rsidR="0053247D" w:rsidRDefault="0053247D">
            <w:pPr>
              <w:pStyle w:val="Formtext"/>
              <w:jc w:val="center"/>
              <w:rPr>
                <w:rFonts w:ascii="Times New Roman" w:hAnsi="Times New Roman"/>
              </w:rPr>
            </w:pPr>
          </w:p>
        </w:tc>
        <w:tc>
          <w:tcPr>
            <w:tcW w:w="91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07DD486B" w14:textId="77777777" w:rsidR="0053247D" w:rsidRDefault="0053247D">
            <w:pPr>
              <w:pStyle w:val="Formtext"/>
              <w:jc w:val="center"/>
              <w:rPr>
                <w:rFonts w:ascii="Times New Roman" w:hAnsi="Times New Roman"/>
              </w:rPr>
            </w:pPr>
          </w:p>
        </w:tc>
        <w:tc>
          <w:tcPr>
            <w:tcW w:w="91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4F2FEE63" w14:textId="77777777" w:rsidR="0053247D" w:rsidRDefault="0053247D">
            <w:pPr>
              <w:pStyle w:val="Formtext"/>
              <w:jc w:val="center"/>
              <w:rPr>
                <w:rFonts w:ascii="Times New Roman" w:hAnsi="Times New Roman"/>
              </w:rPr>
            </w:pPr>
          </w:p>
        </w:tc>
        <w:tc>
          <w:tcPr>
            <w:tcW w:w="92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7CD92AAC" w14:textId="77777777" w:rsidR="0053247D" w:rsidRDefault="0053247D">
            <w:pPr>
              <w:pStyle w:val="Formtext"/>
              <w:jc w:val="center"/>
              <w:rPr>
                <w:rFonts w:ascii="Times New Roman" w:hAnsi="Times New Roman"/>
              </w:rPr>
            </w:pPr>
          </w:p>
        </w:tc>
        <w:tc>
          <w:tcPr>
            <w:tcW w:w="91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3246F91A" w14:textId="77777777" w:rsidR="0053247D" w:rsidRDefault="0053247D">
            <w:pPr>
              <w:pStyle w:val="Formtext"/>
              <w:jc w:val="center"/>
              <w:rPr>
                <w:rFonts w:ascii="Times New Roman" w:hAnsi="Times New Roman"/>
              </w:rPr>
            </w:pPr>
          </w:p>
        </w:tc>
        <w:tc>
          <w:tcPr>
            <w:tcW w:w="92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67CF3495" w14:textId="77777777" w:rsidR="0053247D" w:rsidRDefault="0053247D">
            <w:pPr>
              <w:pStyle w:val="Formtext"/>
              <w:jc w:val="center"/>
              <w:rPr>
                <w:rFonts w:ascii="Times New Roman" w:hAnsi="Times New Roman"/>
              </w:rPr>
            </w:pPr>
          </w:p>
        </w:tc>
        <w:tc>
          <w:tcPr>
            <w:tcW w:w="91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132125AD" w14:textId="77777777" w:rsidR="0053247D" w:rsidRDefault="0053247D">
            <w:pPr>
              <w:pStyle w:val="Formtext"/>
              <w:jc w:val="center"/>
              <w:rPr>
                <w:rFonts w:ascii="Times New Roman" w:hAnsi="Times New Roman"/>
              </w:rPr>
            </w:pPr>
          </w:p>
        </w:tc>
      </w:tr>
      <w:tr w:rsidR="0053247D" w14:paraId="2319DB79" w14:textId="77777777">
        <w:trPr>
          <w:cantSplit/>
          <w:trHeight w:hRule="exact" w:val="340"/>
        </w:trPr>
        <w:tc>
          <w:tcPr>
            <w:tcW w:w="305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4F6E89D6" w14:textId="77777777" w:rsidR="0053247D" w:rsidRDefault="0053247D">
            <w:pPr>
              <w:pStyle w:val="BoxContent"/>
              <w:rPr>
                <w:b w:val="0"/>
              </w:rPr>
            </w:pPr>
          </w:p>
        </w:tc>
        <w:tc>
          <w:tcPr>
            <w:tcW w:w="91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5EAABAC5" w14:textId="77777777" w:rsidR="0053247D" w:rsidRDefault="0053247D">
            <w:pPr>
              <w:pStyle w:val="Formtext"/>
              <w:jc w:val="center"/>
              <w:rPr>
                <w:rFonts w:ascii="Times New Roman" w:hAnsi="Times New Roman"/>
              </w:rPr>
            </w:pPr>
          </w:p>
        </w:tc>
        <w:tc>
          <w:tcPr>
            <w:tcW w:w="92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56CC0436" w14:textId="77777777" w:rsidR="0053247D" w:rsidRDefault="0053247D">
            <w:pPr>
              <w:pStyle w:val="Formtext"/>
              <w:jc w:val="center"/>
              <w:rPr>
                <w:rFonts w:ascii="Times New Roman" w:hAnsi="Times New Roman"/>
              </w:rPr>
            </w:pPr>
          </w:p>
        </w:tc>
        <w:tc>
          <w:tcPr>
            <w:tcW w:w="91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6BCA73FD" w14:textId="77777777" w:rsidR="0053247D" w:rsidRDefault="0053247D">
            <w:pPr>
              <w:pStyle w:val="Formtext"/>
              <w:jc w:val="center"/>
              <w:rPr>
                <w:rFonts w:ascii="Times New Roman" w:hAnsi="Times New Roman"/>
              </w:rPr>
            </w:pPr>
          </w:p>
        </w:tc>
        <w:tc>
          <w:tcPr>
            <w:tcW w:w="92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50D0B216" w14:textId="77777777" w:rsidR="0053247D" w:rsidRDefault="0053247D">
            <w:pPr>
              <w:pStyle w:val="Formtext"/>
              <w:jc w:val="center"/>
              <w:rPr>
                <w:rFonts w:ascii="Times New Roman" w:hAnsi="Times New Roman"/>
              </w:rPr>
            </w:pPr>
          </w:p>
        </w:tc>
        <w:tc>
          <w:tcPr>
            <w:tcW w:w="91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714CD586" w14:textId="77777777" w:rsidR="0053247D" w:rsidRDefault="0053247D">
            <w:pPr>
              <w:pStyle w:val="Formtext"/>
              <w:jc w:val="center"/>
              <w:rPr>
                <w:rFonts w:ascii="Times New Roman" w:hAnsi="Times New Roman"/>
              </w:rPr>
            </w:pPr>
          </w:p>
        </w:tc>
        <w:tc>
          <w:tcPr>
            <w:tcW w:w="91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2BA86639" w14:textId="77777777" w:rsidR="0053247D" w:rsidRDefault="0053247D">
            <w:pPr>
              <w:pStyle w:val="Formtext"/>
              <w:jc w:val="center"/>
              <w:rPr>
                <w:rFonts w:ascii="Times New Roman" w:hAnsi="Times New Roman"/>
              </w:rPr>
            </w:pPr>
          </w:p>
        </w:tc>
        <w:tc>
          <w:tcPr>
            <w:tcW w:w="92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76666BF3" w14:textId="77777777" w:rsidR="0053247D" w:rsidRDefault="0053247D">
            <w:pPr>
              <w:pStyle w:val="Formtext"/>
              <w:jc w:val="center"/>
              <w:rPr>
                <w:rFonts w:ascii="Times New Roman" w:hAnsi="Times New Roman"/>
              </w:rPr>
            </w:pPr>
          </w:p>
        </w:tc>
        <w:tc>
          <w:tcPr>
            <w:tcW w:w="91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524841E9" w14:textId="77777777" w:rsidR="0053247D" w:rsidRDefault="0053247D">
            <w:pPr>
              <w:pStyle w:val="Formtext"/>
              <w:jc w:val="center"/>
              <w:rPr>
                <w:rFonts w:ascii="Times New Roman" w:hAnsi="Times New Roman"/>
              </w:rPr>
            </w:pPr>
          </w:p>
        </w:tc>
        <w:tc>
          <w:tcPr>
            <w:tcW w:w="91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39157291" w14:textId="77777777" w:rsidR="0053247D" w:rsidRDefault="0053247D">
            <w:pPr>
              <w:pStyle w:val="Formtext"/>
              <w:jc w:val="center"/>
              <w:rPr>
                <w:rFonts w:ascii="Times New Roman" w:hAnsi="Times New Roman"/>
              </w:rPr>
            </w:pPr>
          </w:p>
        </w:tc>
        <w:tc>
          <w:tcPr>
            <w:tcW w:w="92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06D9063C" w14:textId="77777777" w:rsidR="0053247D" w:rsidRDefault="0053247D">
            <w:pPr>
              <w:pStyle w:val="Formtext"/>
              <w:jc w:val="center"/>
              <w:rPr>
                <w:rFonts w:ascii="Times New Roman" w:hAnsi="Times New Roman"/>
              </w:rPr>
            </w:pPr>
          </w:p>
        </w:tc>
        <w:tc>
          <w:tcPr>
            <w:tcW w:w="91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4ED0F24E" w14:textId="77777777" w:rsidR="0053247D" w:rsidRDefault="0053247D">
            <w:pPr>
              <w:pStyle w:val="Formtext"/>
              <w:jc w:val="center"/>
              <w:rPr>
                <w:rFonts w:ascii="Times New Roman" w:hAnsi="Times New Roman"/>
              </w:rPr>
            </w:pPr>
          </w:p>
        </w:tc>
        <w:tc>
          <w:tcPr>
            <w:tcW w:w="92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40EC7141" w14:textId="77777777" w:rsidR="0053247D" w:rsidRDefault="0053247D">
            <w:pPr>
              <w:pStyle w:val="Formtext"/>
              <w:jc w:val="center"/>
              <w:rPr>
                <w:rFonts w:ascii="Times New Roman" w:hAnsi="Times New Roman"/>
              </w:rPr>
            </w:pPr>
          </w:p>
        </w:tc>
        <w:tc>
          <w:tcPr>
            <w:tcW w:w="91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49C19910" w14:textId="77777777" w:rsidR="0053247D" w:rsidRDefault="0053247D">
            <w:pPr>
              <w:pStyle w:val="Formtext"/>
              <w:jc w:val="center"/>
              <w:rPr>
                <w:rFonts w:ascii="Times New Roman" w:hAnsi="Times New Roman"/>
              </w:rPr>
            </w:pPr>
          </w:p>
        </w:tc>
      </w:tr>
      <w:tr w:rsidR="0053247D" w14:paraId="61F6DC5A" w14:textId="77777777">
        <w:trPr>
          <w:cantSplit/>
          <w:trHeight w:hRule="exact" w:val="340"/>
        </w:trPr>
        <w:tc>
          <w:tcPr>
            <w:tcW w:w="305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32057093" w14:textId="77777777" w:rsidR="0053247D" w:rsidRDefault="0053247D">
            <w:pPr>
              <w:pStyle w:val="BoxContent"/>
              <w:rPr>
                <w:b w:val="0"/>
              </w:rPr>
            </w:pPr>
          </w:p>
        </w:tc>
        <w:tc>
          <w:tcPr>
            <w:tcW w:w="91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15BC730C" w14:textId="77777777" w:rsidR="0053247D" w:rsidRDefault="0053247D">
            <w:pPr>
              <w:pStyle w:val="Formtext"/>
              <w:jc w:val="center"/>
              <w:rPr>
                <w:rFonts w:ascii="Times New Roman" w:hAnsi="Times New Roman"/>
              </w:rPr>
            </w:pPr>
          </w:p>
        </w:tc>
        <w:tc>
          <w:tcPr>
            <w:tcW w:w="92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79965D4F" w14:textId="77777777" w:rsidR="0053247D" w:rsidRDefault="0053247D">
            <w:pPr>
              <w:pStyle w:val="Formtext"/>
              <w:jc w:val="center"/>
              <w:rPr>
                <w:rFonts w:ascii="Times New Roman" w:hAnsi="Times New Roman"/>
              </w:rPr>
            </w:pPr>
          </w:p>
        </w:tc>
        <w:tc>
          <w:tcPr>
            <w:tcW w:w="91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1886AA9E" w14:textId="77777777" w:rsidR="0053247D" w:rsidRDefault="0053247D">
            <w:pPr>
              <w:pStyle w:val="Formtext"/>
              <w:jc w:val="center"/>
              <w:rPr>
                <w:rFonts w:ascii="Times New Roman" w:hAnsi="Times New Roman"/>
              </w:rPr>
            </w:pPr>
          </w:p>
        </w:tc>
        <w:tc>
          <w:tcPr>
            <w:tcW w:w="92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014C4040" w14:textId="77777777" w:rsidR="0053247D" w:rsidRDefault="0053247D">
            <w:pPr>
              <w:pStyle w:val="Formtext"/>
              <w:jc w:val="center"/>
              <w:rPr>
                <w:rFonts w:ascii="Times New Roman" w:hAnsi="Times New Roman"/>
              </w:rPr>
            </w:pPr>
          </w:p>
        </w:tc>
        <w:tc>
          <w:tcPr>
            <w:tcW w:w="91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65498A59" w14:textId="77777777" w:rsidR="0053247D" w:rsidRDefault="0053247D">
            <w:pPr>
              <w:pStyle w:val="Formtext"/>
              <w:jc w:val="center"/>
              <w:rPr>
                <w:rFonts w:ascii="Times New Roman" w:hAnsi="Times New Roman"/>
              </w:rPr>
            </w:pPr>
          </w:p>
        </w:tc>
        <w:tc>
          <w:tcPr>
            <w:tcW w:w="91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514D73E4" w14:textId="77777777" w:rsidR="0053247D" w:rsidRDefault="0053247D">
            <w:pPr>
              <w:pStyle w:val="Formtext"/>
              <w:jc w:val="center"/>
              <w:rPr>
                <w:rFonts w:ascii="Times New Roman" w:hAnsi="Times New Roman"/>
              </w:rPr>
            </w:pPr>
          </w:p>
        </w:tc>
        <w:tc>
          <w:tcPr>
            <w:tcW w:w="92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2363C4ED" w14:textId="77777777" w:rsidR="0053247D" w:rsidRDefault="0053247D">
            <w:pPr>
              <w:pStyle w:val="Formtext"/>
              <w:jc w:val="center"/>
              <w:rPr>
                <w:rFonts w:ascii="Times New Roman" w:hAnsi="Times New Roman"/>
              </w:rPr>
            </w:pPr>
          </w:p>
        </w:tc>
        <w:tc>
          <w:tcPr>
            <w:tcW w:w="91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45867C6F" w14:textId="77777777" w:rsidR="0053247D" w:rsidRDefault="0053247D">
            <w:pPr>
              <w:pStyle w:val="Formtext"/>
              <w:jc w:val="center"/>
              <w:rPr>
                <w:rFonts w:ascii="Times New Roman" w:hAnsi="Times New Roman"/>
              </w:rPr>
            </w:pPr>
          </w:p>
        </w:tc>
        <w:tc>
          <w:tcPr>
            <w:tcW w:w="91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53607AFA" w14:textId="77777777" w:rsidR="0053247D" w:rsidRDefault="0053247D">
            <w:pPr>
              <w:pStyle w:val="Formtext"/>
              <w:jc w:val="center"/>
              <w:rPr>
                <w:rFonts w:ascii="Times New Roman" w:hAnsi="Times New Roman"/>
              </w:rPr>
            </w:pPr>
          </w:p>
        </w:tc>
        <w:tc>
          <w:tcPr>
            <w:tcW w:w="92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375A9BB1" w14:textId="77777777" w:rsidR="0053247D" w:rsidRDefault="0053247D">
            <w:pPr>
              <w:pStyle w:val="Formtext"/>
              <w:jc w:val="center"/>
              <w:rPr>
                <w:rFonts w:ascii="Times New Roman" w:hAnsi="Times New Roman"/>
              </w:rPr>
            </w:pPr>
          </w:p>
        </w:tc>
        <w:tc>
          <w:tcPr>
            <w:tcW w:w="91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2A13AB18" w14:textId="77777777" w:rsidR="0053247D" w:rsidRDefault="0053247D">
            <w:pPr>
              <w:pStyle w:val="Formtext"/>
              <w:jc w:val="center"/>
              <w:rPr>
                <w:rFonts w:ascii="Times New Roman" w:hAnsi="Times New Roman"/>
              </w:rPr>
            </w:pPr>
          </w:p>
        </w:tc>
        <w:tc>
          <w:tcPr>
            <w:tcW w:w="92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4F9790BC" w14:textId="77777777" w:rsidR="0053247D" w:rsidRDefault="0053247D">
            <w:pPr>
              <w:pStyle w:val="Formtext"/>
              <w:jc w:val="center"/>
              <w:rPr>
                <w:rFonts w:ascii="Times New Roman" w:hAnsi="Times New Roman"/>
              </w:rPr>
            </w:pPr>
          </w:p>
        </w:tc>
        <w:tc>
          <w:tcPr>
            <w:tcW w:w="91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04984E0C" w14:textId="77777777" w:rsidR="0053247D" w:rsidRDefault="0053247D">
            <w:pPr>
              <w:pStyle w:val="Formtext"/>
              <w:jc w:val="center"/>
              <w:rPr>
                <w:rFonts w:ascii="Times New Roman" w:hAnsi="Times New Roman"/>
              </w:rPr>
            </w:pPr>
          </w:p>
        </w:tc>
      </w:tr>
    </w:tbl>
    <w:p w14:paraId="56705929" w14:textId="77777777" w:rsidR="0053247D" w:rsidRDefault="0053247D"/>
    <w:sectPr w:rsidR="0053247D">
      <w:headerReference w:type="default" r:id="rId11"/>
      <w:footerReference w:type="default" r:id="rId12"/>
      <w:pgSz w:w="16838" w:h="11906" w:orient="landscape"/>
      <w:pgMar w:top="1440" w:right="1440" w:bottom="1440" w:left="1440" w:header="0" w:footer="708"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9892AF" w14:textId="77777777" w:rsidR="001639ED" w:rsidRDefault="001639ED">
      <w:pPr>
        <w:spacing w:after="0" w:line="240" w:lineRule="auto"/>
      </w:pPr>
      <w:r>
        <w:separator/>
      </w:r>
    </w:p>
  </w:endnote>
  <w:endnote w:type="continuationSeparator" w:id="0">
    <w:p w14:paraId="11AA9740" w14:textId="77777777" w:rsidR="001639ED" w:rsidRDefault="00163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Rdg Swift">
    <w:altName w:val="Times New Roman"/>
    <w:charset w:val="00"/>
    <w:family w:val="auto"/>
    <w:pitch w:val="variable"/>
    <w:sig w:usb0="A00000EF" w:usb1="4000204A" w:usb2="00000000" w:usb3="00000000" w:csb0="0000009B"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1177889"/>
      <w:docPartObj>
        <w:docPartGallery w:val="Page Numbers (Bottom of Page)"/>
        <w:docPartUnique/>
      </w:docPartObj>
    </w:sdtPr>
    <w:sdtEndPr/>
    <w:sdtContent>
      <w:p w14:paraId="2C2AE6F5" w14:textId="77777777" w:rsidR="0053247D" w:rsidRDefault="002D2F7C">
        <w:pPr>
          <w:pStyle w:val="Footer"/>
          <w:jc w:val="center"/>
        </w:pPr>
        <w:r>
          <w:fldChar w:fldCharType="begin"/>
        </w:r>
        <w:r>
          <w:instrText>PAGE</w:instrText>
        </w:r>
        <w:r>
          <w:fldChar w:fldCharType="separate"/>
        </w:r>
        <w:r>
          <w:t>4</w:t>
        </w:r>
        <w:r>
          <w:fldChar w:fldCharType="end"/>
        </w:r>
      </w:p>
      <w:p w14:paraId="04EB2032" w14:textId="77777777" w:rsidR="0053247D" w:rsidRDefault="001639ED">
        <w:pPr>
          <w:pStyle w:val="Foo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804426"/>
      <w:docPartObj>
        <w:docPartGallery w:val="Page Numbers (Bottom of Page)"/>
        <w:docPartUnique/>
      </w:docPartObj>
    </w:sdtPr>
    <w:sdtEndPr/>
    <w:sdtContent>
      <w:p w14:paraId="4450AE80" w14:textId="77777777" w:rsidR="0053247D" w:rsidRDefault="002D2F7C">
        <w:pPr>
          <w:pStyle w:val="Footer"/>
          <w:jc w:val="center"/>
        </w:pPr>
        <w:r>
          <w:fldChar w:fldCharType="begin"/>
        </w:r>
        <w:r>
          <w:instrText>PAGE</w:instrText>
        </w:r>
        <w:r>
          <w:fldChar w:fldCharType="separate"/>
        </w:r>
        <w:r>
          <w:t>5</w:t>
        </w:r>
        <w:r>
          <w:fldChar w:fldCharType="end"/>
        </w:r>
      </w:p>
      <w:p w14:paraId="66433977" w14:textId="77777777" w:rsidR="0053247D" w:rsidRDefault="001639ED">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25C799" w14:textId="77777777" w:rsidR="001639ED" w:rsidRDefault="001639ED">
      <w:pPr>
        <w:spacing w:after="0" w:line="240" w:lineRule="auto"/>
      </w:pPr>
      <w:r>
        <w:separator/>
      </w:r>
    </w:p>
  </w:footnote>
  <w:footnote w:type="continuationSeparator" w:id="0">
    <w:p w14:paraId="6B5F3B2F" w14:textId="77777777" w:rsidR="001639ED" w:rsidRDefault="001639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Change w:id="36" w:author="Daniel Broomhead" w:date="2020-10-08T15:01:00Z">
        <w:tblPr>
          <w:tblStyle w:val="TableGrid"/>
          <w:tblW w:w="0" w:type="nil"/>
          <w:tblLayout w:type="fixed"/>
          <w:tblLook w:val="06A0" w:firstRow="1" w:lastRow="0" w:firstColumn="1" w:lastColumn="0" w:noHBand="1" w:noVBand="1"/>
        </w:tblPr>
      </w:tblPrChange>
    </w:tblPr>
    <w:tblGrid>
      <w:gridCol w:w="3009"/>
      <w:gridCol w:w="3009"/>
      <w:gridCol w:w="3009"/>
      <w:tblGridChange w:id="37">
        <w:tblGrid>
          <w:gridCol w:w="3009"/>
          <w:gridCol w:w="3009"/>
          <w:gridCol w:w="3009"/>
        </w:tblGrid>
      </w:tblGridChange>
    </w:tblGrid>
    <w:tr w:rsidR="3BD2F36E" w14:paraId="036B7018" w14:textId="77777777" w:rsidTr="3BD2F36E">
      <w:tc>
        <w:tcPr>
          <w:tcW w:w="3009" w:type="dxa"/>
          <w:tcPrChange w:id="38" w:author="Daniel Broomhead" w:date="2020-10-08T15:01:00Z">
            <w:tcPr>
              <w:tcW w:w="3009" w:type="dxa"/>
            </w:tcPr>
          </w:tcPrChange>
        </w:tcPr>
        <w:p w14:paraId="2D3279DC" w14:textId="26EFF58D" w:rsidR="3BD2F36E" w:rsidRDefault="3BD2F36E">
          <w:pPr>
            <w:pStyle w:val="Header"/>
            <w:ind w:left="-115"/>
            <w:pPrChange w:id="39" w:author="Daniel Broomhead" w:date="2020-10-08T15:01:00Z">
              <w:pPr/>
            </w:pPrChange>
          </w:pPr>
        </w:p>
      </w:tc>
      <w:tc>
        <w:tcPr>
          <w:tcW w:w="3009" w:type="dxa"/>
          <w:tcPrChange w:id="40" w:author="Daniel Broomhead" w:date="2020-10-08T15:01:00Z">
            <w:tcPr>
              <w:tcW w:w="3009" w:type="dxa"/>
            </w:tcPr>
          </w:tcPrChange>
        </w:tcPr>
        <w:p w14:paraId="2EB3DC8B" w14:textId="4B5F8E4F" w:rsidR="3BD2F36E" w:rsidRDefault="3BD2F36E">
          <w:pPr>
            <w:pStyle w:val="Header"/>
            <w:jc w:val="center"/>
            <w:pPrChange w:id="41" w:author="Daniel Broomhead" w:date="2020-10-08T15:01:00Z">
              <w:pPr/>
            </w:pPrChange>
          </w:pPr>
        </w:p>
      </w:tc>
      <w:tc>
        <w:tcPr>
          <w:tcW w:w="3009" w:type="dxa"/>
          <w:tcPrChange w:id="42" w:author="Daniel Broomhead" w:date="2020-10-08T15:01:00Z">
            <w:tcPr>
              <w:tcW w:w="3009" w:type="dxa"/>
            </w:tcPr>
          </w:tcPrChange>
        </w:tcPr>
        <w:p w14:paraId="301F1A6B" w14:textId="142E339D" w:rsidR="3BD2F36E" w:rsidRDefault="3BD2F36E">
          <w:pPr>
            <w:pStyle w:val="Header"/>
            <w:ind w:right="-115"/>
            <w:jc w:val="right"/>
            <w:pPrChange w:id="43" w:author="Daniel Broomhead" w:date="2020-10-08T15:01:00Z">
              <w:pPr/>
            </w:pPrChange>
          </w:pPr>
        </w:p>
      </w:tc>
    </w:tr>
  </w:tbl>
  <w:p w14:paraId="291FA48A" w14:textId="387CBD0B" w:rsidR="3BD2F36E" w:rsidRDefault="3BD2F36E">
    <w:pPr>
      <w:pStyle w:val="Header"/>
      <w:pPrChange w:id="44" w:author="Daniel Broomhead" w:date="2020-10-08T15:01:00Z">
        <w:pPr/>
      </w:pPrChang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Change w:id="45" w:author="Daniel Broomhead" w:date="2020-10-08T15:01:00Z">
        <w:tblPr>
          <w:tblStyle w:val="TableGrid"/>
          <w:tblW w:w="0" w:type="nil"/>
          <w:tblLayout w:type="fixed"/>
          <w:tblLook w:val="06A0" w:firstRow="1" w:lastRow="0" w:firstColumn="1" w:lastColumn="0" w:noHBand="1" w:noVBand="1"/>
        </w:tblPr>
      </w:tblPrChange>
    </w:tblPr>
    <w:tblGrid>
      <w:gridCol w:w="4653"/>
      <w:gridCol w:w="4653"/>
      <w:gridCol w:w="4653"/>
      <w:tblGridChange w:id="46">
        <w:tblGrid>
          <w:gridCol w:w="4653"/>
          <w:gridCol w:w="4653"/>
          <w:gridCol w:w="4653"/>
        </w:tblGrid>
      </w:tblGridChange>
    </w:tblGrid>
    <w:tr w:rsidR="3BD2F36E" w14:paraId="29528212" w14:textId="77777777" w:rsidTr="3BD2F36E">
      <w:tc>
        <w:tcPr>
          <w:tcW w:w="4653" w:type="dxa"/>
          <w:tcPrChange w:id="47" w:author="Daniel Broomhead" w:date="2020-10-08T15:01:00Z">
            <w:tcPr>
              <w:tcW w:w="4653" w:type="dxa"/>
            </w:tcPr>
          </w:tcPrChange>
        </w:tcPr>
        <w:p w14:paraId="1F3DAB3C" w14:textId="6FE843F0" w:rsidR="3BD2F36E" w:rsidRDefault="3BD2F36E">
          <w:pPr>
            <w:pStyle w:val="Header"/>
            <w:ind w:left="-115"/>
            <w:pPrChange w:id="48" w:author="Daniel Broomhead" w:date="2020-10-08T15:01:00Z">
              <w:pPr/>
            </w:pPrChange>
          </w:pPr>
        </w:p>
      </w:tc>
      <w:tc>
        <w:tcPr>
          <w:tcW w:w="4653" w:type="dxa"/>
          <w:tcPrChange w:id="49" w:author="Daniel Broomhead" w:date="2020-10-08T15:01:00Z">
            <w:tcPr>
              <w:tcW w:w="4653" w:type="dxa"/>
            </w:tcPr>
          </w:tcPrChange>
        </w:tcPr>
        <w:p w14:paraId="2CE949BA" w14:textId="49121EF5" w:rsidR="3BD2F36E" w:rsidRDefault="3BD2F36E">
          <w:pPr>
            <w:pStyle w:val="Header"/>
            <w:jc w:val="center"/>
            <w:pPrChange w:id="50" w:author="Daniel Broomhead" w:date="2020-10-08T15:01:00Z">
              <w:pPr/>
            </w:pPrChange>
          </w:pPr>
        </w:p>
      </w:tc>
      <w:tc>
        <w:tcPr>
          <w:tcW w:w="4653" w:type="dxa"/>
          <w:tcPrChange w:id="51" w:author="Daniel Broomhead" w:date="2020-10-08T15:01:00Z">
            <w:tcPr>
              <w:tcW w:w="4653" w:type="dxa"/>
            </w:tcPr>
          </w:tcPrChange>
        </w:tcPr>
        <w:p w14:paraId="3CC7A91B" w14:textId="0AE23B26" w:rsidR="3BD2F36E" w:rsidRDefault="3BD2F36E">
          <w:pPr>
            <w:pStyle w:val="Header"/>
            <w:ind w:right="-115"/>
            <w:jc w:val="right"/>
            <w:pPrChange w:id="52" w:author="Daniel Broomhead" w:date="2020-10-08T15:01:00Z">
              <w:pPr/>
            </w:pPrChange>
          </w:pPr>
        </w:p>
      </w:tc>
    </w:tr>
  </w:tbl>
  <w:p w14:paraId="4966572C" w14:textId="4ADB1053" w:rsidR="3BD2F36E" w:rsidRDefault="3BD2F36E">
    <w:pPr>
      <w:pStyle w:val="Header"/>
      <w:pPrChange w:id="53" w:author="Daniel Broomhead" w:date="2020-10-08T15:01:00Z">
        <w:pPr/>
      </w:pPrChange>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niel Broomhead">
    <w15:presenceInfo w15:providerId="Windows Live" w15:userId="2e3b18bd2da7eab4"/>
  </w15:person>
  <w15:person w15:author="Mohammed Al-Khafajiy">
    <w15:presenceInfo w15:providerId="AD" w15:userId="S::jl922223@reading.ac.uk::9e525c97-1652-4554-ac4f-4a287fb598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247D"/>
    <w:rsid w:val="000140B9"/>
    <w:rsid w:val="000D0344"/>
    <w:rsid w:val="001639ED"/>
    <w:rsid w:val="00243EAB"/>
    <w:rsid w:val="0026308C"/>
    <w:rsid w:val="002D2F7C"/>
    <w:rsid w:val="00303E9A"/>
    <w:rsid w:val="005164A1"/>
    <w:rsid w:val="0053247D"/>
    <w:rsid w:val="00585EA7"/>
    <w:rsid w:val="005A0834"/>
    <w:rsid w:val="005A23C9"/>
    <w:rsid w:val="005E48C2"/>
    <w:rsid w:val="0065269B"/>
    <w:rsid w:val="006C0E4F"/>
    <w:rsid w:val="006E70AC"/>
    <w:rsid w:val="00831466"/>
    <w:rsid w:val="00973B90"/>
    <w:rsid w:val="009F3695"/>
    <w:rsid w:val="00A658CE"/>
    <w:rsid w:val="00AD0F6E"/>
    <w:rsid w:val="00AE5DF9"/>
    <w:rsid w:val="00CE4B25"/>
    <w:rsid w:val="00D2287B"/>
    <w:rsid w:val="00DD059E"/>
    <w:rsid w:val="00DD209B"/>
    <w:rsid w:val="00E26CFC"/>
    <w:rsid w:val="00ED71EA"/>
    <w:rsid w:val="00FF7FA3"/>
    <w:rsid w:val="3BD2F36E"/>
  </w:rsids>
  <m:mathPr>
    <m:mathFont m:val="Cambria Math"/>
    <m:brkBin m:val="before"/>
    <m:brkBinSub m:val="--"/>
    <m:smallFrac m:val="0"/>
    <m:dispDef/>
    <m:lMargin m:val="0"/>
    <m:rMargin m:val="0"/>
    <m:defJc m:val="centerGroup"/>
    <m:wrapIndent m:val="1440"/>
    <m:intLim m:val="subSup"/>
    <m:naryLim m:val="undOvr"/>
  </m:mathPr>
  <w:themeFontLang w:val="en-GB"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885D1"/>
  <w15:docId w15:val="{314BDB29-B1A7-48A9-8AA5-82348C8B9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FC"/>
    <w:pPr>
      <w:spacing w:after="200" w:line="276" w:lineRule="auto"/>
    </w:pPr>
    <w:rPr>
      <w:rFonts w:ascii="Arial"/>
    </w:rPr>
  </w:style>
  <w:style w:type="paragraph" w:styleId="Heading1">
    <w:name w:val="heading 1"/>
    <w:basedOn w:val="Heading"/>
    <w:next w:val="Normal"/>
    <w:link w:val="Heading1Char"/>
    <w:uiPriority w:val="9"/>
    <w:qFormat/>
    <w:rsid w:val="00343AFC"/>
    <w:pPr>
      <w:keepLines/>
      <w:spacing w:after="0"/>
      <w:outlineLvl w:val="0"/>
    </w:pPr>
    <w:rPr>
      <w:rFonts w:ascii="Arial" w:eastAsiaTheme="majorEastAsia" w:hAnsi="Arial" w:cstheme="majorBidi"/>
      <w:b/>
      <w:bCs/>
    </w:rPr>
  </w:style>
  <w:style w:type="paragraph" w:styleId="Heading2">
    <w:name w:val="heading 2"/>
    <w:basedOn w:val="Heading1"/>
    <w:next w:val="Normal"/>
    <w:link w:val="Heading2Char"/>
    <w:uiPriority w:val="9"/>
    <w:unhideWhenUsed/>
    <w:qFormat/>
    <w:rsid w:val="00343AFC"/>
    <w:pPr>
      <w:spacing w:before="200"/>
      <w:outlineLvl w:val="1"/>
    </w:pPr>
    <w:rPr>
      <w:bCs w:val="0"/>
      <w:sz w:val="24"/>
      <w:szCs w:val="26"/>
    </w:rPr>
  </w:style>
  <w:style w:type="paragraph" w:styleId="Heading5">
    <w:name w:val="heading 5"/>
    <w:basedOn w:val="Normal"/>
    <w:next w:val="Normal"/>
    <w:link w:val="Heading5Char"/>
    <w:uiPriority w:val="9"/>
    <w:unhideWhenUsed/>
    <w:qFormat/>
    <w:rsid w:val="004F4385"/>
    <w:pPr>
      <w:keepNext/>
      <w:keepLines/>
      <w:spacing w:before="200" w:after="0"/>
      <w:outlineLvl w:val="4"/>
    </w:pPr>
    <w:rPr>
      <w:rFonts w:ascii="Cambria" w:eastAsiaTheme="majorEastAsia" w:hAnsiTheme="majorHAnsi" w:cstheme="majorBidi"/>
      <w:color w:val="243F60"/>
    </w:rPr>
  </w:style>
  <w:style w:type="paragraph" w:styleId="Heading6">
    <w:name w:val="heading 6"/>
    <w:basedOn w:val="Normal"/>
    <w:next w:val="Normal"/>
    <w:link w:val="Heading6Char"/>
    <w:uiPriority w:val="9"/>
    <w:semiHidden/>
    <w:unhideWhenUsed/>
    <w:qFormat/>
    <w:rsid w:val="00661174"/>
    <w:pPr>
      <w:keepNext/>
      <w:keepLines/>
      <w:spacing w:before="200" w:after="0"/>
      <w:outlineLvl w:val="5"/>
    </w:pPr>
    <w:rPr>
      <w:rFonts w:ascii="Cambria" w:eastAsiaTheme="majorEastAsia" w:hAnsiTheme="majorHAnsi" w:cstheme="majorBidi"/>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43AFC"/>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qFormat/>
    <w:rsid w:val="00343AFC"/>
    <w:rPr>
      <w:rFonts w:ascii="Arial" w:eastAsiaTheme="majorEastAsia" w:hAnsi="Arial" w:cstheme="majorBidi"/>
      <w:b/>
      <w:sz w:val="24"/>
      <w:szCs w:val="26"/>
    </w:rPr>
  </w:style>
  <w:style w:type="character" w:customStyle="1" w:styleId="BodyTextChar">
    <w:name w:val="Body Text Char"/>
    <w:basedOn w:val="DefaultParagraphFont"/>
    <w:link w:val="BodyText"/>
    <w:uiPriority w:val="99"/>
    <w:qFormat/>
    <w:rsid w:val="001833D7"/>
    <w:rPr>
      <w:rFonts w:ascii="Rdg Swift" w:hAnsi="Rdg Swift"/>
    </w:rPr>
  </w:style>
  <w:style w:type="character" w:customStyle="1" w:styleId="Heading6Char">
    <w:name w:val="Heading 6 Char"/>
    <w:basedOn w:val="DefaultParagraphFont"/>
    <w:link w:val="Heading6"/>
    <w:uiPriority w:val="9"/>
    <w:semiHidden/>
    <w:qFormat/>
    <w:rsid w:val="00661174"/>
    <w:rPr>
      <w:rFonts w:ascii="Cambria" w:eastAsiaTheme="majorEastAsia" w:hAnsiTheme="majorHAnsi" w:cstheme="majorBidi"/>
      <w:i/>
      <w:iCs/>
      <w:color w:val="243F60"/>
    </w:rPr>
  </w:style>
  <w:style w:type="character" w:customStyle="1" w:styleId="BalloonTextChar">
    <w:name w:val="Balloon Text Char"/>
    <w:basedOn w:val="DefaultParagraphFont"/>
    <w:link w:val="BalloonText"/>
    <w:uiPriority w:val="99"/>
    <w:semiHidden/>
    <w:qFormat/>
    <w:rsid w:val="00661174"/>
    <w:rPr>
      <w:rFonts w:ascii="Tahoma" w:hAnsi="Tahoma" w:cs="Tahoma"/>
      <w:sz w:val="16"/>
      <w:szCs w:val="16"/>
    </w:rPr>
  </w:style>
  <w:style w:type="character" w:customStyle="1" w:styleId="HeaderChar">
    <w:name w:val="Header Char"/>
    <w:basedOn w:val="DefaultParagraphFont"/>
    <w:link w:val="Header"/>
    <w:uiPriority w:val="99"/>
    <w:qFormat/>
    <w:rsid w:val="00661174"/>
    <w:rPr>
      <w:rFonts w:ascii="Rdg Swift" w:hAnsi="Rdg Swift"/>
    </w:rPr>
  </w:style>
  <w:style w:type="character" w:customStyle="1" w:styleId="FooterChar">
    <w:name w:val="Footer Char"/>
    <w:basedOn w:val="DefaultParagraphFont"/>
    <w:link w:val="Footer"/>
    <w:uiPriority w:val="99"/>
    <w:qFormat/>
    <w:rsid w:val="00661174"/>
    <w:rPr>
      <w:rFonts w:ascii="Rdg Swift" w:hAnsi="Rdg Swift"/>
    </w:rPr>
  </w:style>
  <w:style w:type="character" w:customStyle="1" w:styleId="TitleChar">
    <w:name w:val="Title Char"/>
    <w:basedOn w:val="DefaultParagraphFont"/>
    <w:link w:val="Title"/>
    <w:uiPriority w:val="10"/>
    <w:qFormat/>
    <w:rsid w:val="00343AFC"/>
    <w:rPr>
      <w:rFonts w:ascii="Arial" w:eastAsiaTheme="majorEastAsia" w:hAnsi="Arial" w:cstheme="majorBidi"/>
      <w:b/>
      <w:spacing w:val="5"/>
      <w:sz w:val="52"/>
      <w:szCs w:val="52"/>
    </w:rPr>
  </w:style>
  <w:style w:type="character" w:customStyle="1" w:styleId="FootnoteTextChar">
    <w:name w:val="Footnote Text Char"/>
    <w:basedOn w:val="DefaultParagraphFont"/>
    <w:link w:val="FootnoteText"/>
    <w:semiHidden/>
    <w:qFormat/>
    <w:rsid w:val="00416131"/>
    <w:rPr>
      <w:rFonts w:ascii="Arial" w:eastAsia="Times New Roman" w:hAnsi="Arial" w:cs="Arial"/>
      <w:sz w:val="20"/>
      <w:szCs w:val="20"/>
    </w:rPr>
  </w:style>
  <w:style w:type="character" w:styleId="FootnoteReference">
    <w:name w:val="footnote reference"/>
    <w:semiHidden/>
    <w:qFormat/>
    <w:rsid w:val="00416131"/>
    <w:rPr>
      <w:rFonts w:ascii="Arial" w:hAnsi="Arial"/>
      <w:sz w:val="24"/>
      <w:vertAlign w:val="superscript"/>
    </w:rPr>
  </w:style>
  <w:style w:type="character" w:customStyle="1" w:styleId="Heading5Char">
    <w:name w:val="Heading 5 Char"/>
    <w:basedOn w:val="DefaultParagraphFont"/>
    <w:link w:val="Heading5"/>
    <w:uiPriority w:val="9"/>
    <w:qFormat/>
    <w:rsid w:val="004F4385"/>
    <w:rPr>
      <w:rFonts w:ascii="Cambria" w:eastAsiaTheme="majorEastAsia" w:hAnsiTheme="majorHAnsi" w:cstheme="majorBidi"/>
      <w:color w:val="243F60"/>
    </w:rPr>
  </w:style>
  <w:style w:type="character" w:customStyle="1" w:styleId="qowt-font3-timesnewroman">
    <w:name w:val="qowt-font3-timesnewroman"/>
    <w:basedOn w:val="DefaultParagraphFont"/>
    <w:qFormat/>
    <w:rsid w:val="00F778F4"/>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uiPriority w:val="99"/>
    <w:unhideWhenUsed/>
    <w:rsid w:val="001833D7"/>
    <w:pPr>
      <w:spacing w:after="12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Formlabel">
    <w:name w:val="Form label"/>
    <w:basedOn w:val="BodyText"/>
    <w:qFormat/>
    <w:rsid w:val="001833D7"/>
    <w:pPr>
      <w:spacing w:before="60" w:after="60" w:line="240" w:lineRule="auto"/>
    </w:pPr>
    <w:rPr>
      <w:rFonts w:eastAsia="Times New Roman" w:cs="Times New Roman"/>
      <w:sz w:val="20"/>
      <w:szCs w:val="24"/>
      <w:lang w:eastAsia="en-GB"/>
    </w:rPr>
  </w:style>
  <w:style w:type="paragraph" w:styleId="BalloonText">
    <w:name w:val="Balloon Text"/>
    <w:basedOn w:val="Normal"/>
    <w:link w:val="BalloonTextChar"/>
    <w:uiPriority w:val="99"/>
    <w:semiHidden/>
    <w:unhideWhenUsed/>
    <w:qFormat/>
    <w:rsid w:val="00661174"/>
    <w:pPr>
      <w:spacing w:after="0" w:line="240" w:lineRule="auto"/>
    </w:pPr>
    <w:rPr>
      <w:rFonts w:ascii="Tahoma" w:hAnsi="Tahoma" w:cs="Tahoma"/>
      <w:sz w:val="16"/>
      <w:szCs w:val="16"/>
    </w:rPr>
  </w:style>
  <w:style w:type="paragraph" w:styleId="Header">
    <w:name w:val="header"/>
    <w:basedOn w:val="Normal"/>
    <w:link w:val="HeaderChar"/>
    <w:unhideWhenUsed/>
    <w:rsid w:val="00661174"/>
    <w:pPr>
      <w:tabs>
        <w:tab w:val="center" w:pos="4513"/>
        <w:tab w:val="right" w:pos="9026"/>
      </w:tabs>
      <w:spacing w:after="0" w:line="240" w:lineRule="auto"/>
    </w:pPr>
  </w:style>
  <w:style w:type="paragraph" w:styleId="Footer">
    <w:name w:val="footer"/>
    <w:basedOn w:val="Normal"/>
    <w:link w:val="FooterChar"/>
    <w:uiPriority w:val="99"/>
    <w:unhideWhenUsed/>
    <w:rsid w:val="00661174"/>
    <w:pPr>
      <w:tabs>
        <w:tab w:val="center" w:pos="4513"/>
        <w:tab w:val="right" w:pos="9026"/>
      </w:tabs>
      <w:spacing w:after="0" w:line="240" w:lineRule="auto"/>
    </w:pPr>
  </w:style>
  <w:style w:type="paragraph" w:styleId="Title">
    <w:name w:val="Title"/>
    <w:basedOn w:val="Normal"/>
    <w:next w:val="Normal"/>
    <w:link w:val="TitleChar"/>
    <w:uiPriority w:val="10"/>
    <w:qFormat/>
    <w:rsid w:val="00343AFC"/>
    <w:pPr>
      <w:spacing w:after="300" w:line="240" w:lineRule="auto"/>
      <w:contextualSpacing/>
    </w:pPr>
    <w:rPr>
      <w:rFonts w:eastAsiaTheme="majorEastAsia" w:cstheme="majorBidi"/>
      <w:b/>
      <w:spacing w:val="5"/>
      <w:sz w:val="52"/>
      <w:szCs w:val="52"/>
    </w:rPr>
  </w:style>
  <w:style w:type="paragraph" w:styleId="FootnoteText">
    <w:name w:val="footnote text"/>
    <w:basedOn w:val="Normal"/>
    <w:link w:val="FootnoteTextChar"/>
    <w:semiHidden/>
    <w:qFormat/>
    <w:rsid w:val="00416131"/>
    <w:pPr>
      <w:spacing w:after="0" w:line="240" w:lineRule="auto"/>
    </w:pPr>
    <w:rPr>
      <w:rFonts w:eastAsia="Times New Roman" w:cs="Arial"/>
      <w:sz w:val="20"/>
      <w:szCs w:val="20"/>
    </w:rPr>
  </w:style>
  <w:style w:type="paragraph" w:customStyle="1" w:styleId="ProposalText">
    <w:name w:val="Proposal Text"/>
    <w:basedOn w:val="Normal"/>
    <w:qFormat/>
    <w:rsid w:val="00416131"/>
    <w:pPr>
      <w:spacing w:after="0" w:line="240" w:lineRule="auto"/>
    </w:pPr>
    <w:rPr>
      <w:rFonts w:ascii="Times New Roman" w:eastAsia="Times New Roman" w:hAnsi="Times New Roman" w:cs="Times New Roman"/>
      <w:sz w:val="20"/>
      <w:szCs w:val="20"/>
    </w:rPr>
  </w:style>
  <w:style w:type="paragraph" w:customStyle="1" w:styleId="BoxContent">
    <w:name w:val="Box Content"/>
    <w:basedOn w:val="Formlabel"/>
    <w:qFormat/>
    <w:rsid w:val="004F4385"/>
    <w:rPr>
      <w:rFonts w:ascii="Times New Roman" w:hAnsi="Times New Roman"/>
      <w:b/>
      <w:szCs w:val="20"/>
      <w:lang w:eastAsia="en-US"/>
    </w:rPr>
  </w:style>
  <w:style w:type="paragraph" w:customStyle="1" w:styleId="Formtext">
    <w:name w:val="Form text"/>
    <w:basedOn w:val="BodyText"/>
    <w:qFormat/>
    <w:rsid w:val="004F4385"/>
    <w:pPr>
      <w:spacing w:before="60" w:after="60" w:line="240" w:lineRule="auto"/>
    </w:pPr>
    <w:rPr>
      <w:rFonts w:eastAsia="Times New Roman" w:cs="Times New Roman"/>
      <w:sz w:val="20"/>
      <w:szCs w:val="24"/>
      <w:lang w:eastAsia="en-GB"/>
    </w:rPr>
  </w:style>
  <w:style w:type="paragraph" w:styleId="Subtitle">
    <w:name w:val="Subtitle"/>
    <w:basedOn w:val="Normal"/>
    <w:qFormat/>
    <w:rPr>
      <w:i/>
      <w:color w:val="4F81BD"/>
      <w:sz w:val="24"/>
    </w:rPr>
  </w:style>
  <w:style w:type="table" w:styleId="TableGrid">
    <w:name w:val="Table Grid"/>
    <w:basedOn w:val="TableNormal"/>
    <w:uiPriority w:val="59"/>
    <w:rsid w:val="006E0F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70AC"/>
    <w:rPr>
      <w:color w:val="0000FF" w:themeColor="hyperlink"/>
      <w:u w:val="single"/>
    </w:rPr>
  </w:style>
  <w:style w:type="character" w:styleId="UnresolvedMention">
    <w:name w:val="Unresolved Mention"/>
    <w:basedOn w:val="DefaultParagraphFont"/>
    <w:uiPriority w:val="99"/>
    <w:semiHidden/>
    <w:unhideWhenUsed/>
    <w:rsid w:val="006E70AC"/>
    <w:rPr>
      <w:color w:val="605E5C"/>
      <w:shd w:val="clear" w:color="auto" w:fill="E1DFDD"/>
    </w:rPr>
  </w:style>
  <w:style w:type="character" w:styleId="FollowedHyperlink">
    <w:name w:val="FollowedHyperlink"/>
    <w:basedOn w:val="DefaultParagraphFont"/>
    <w:uiPriority w:val="99"/>
    <w:semiHidden/>
    <w:unhideWhenUsed/>
    <w:rsid w:val="00CE4B25"/>
    <w:rPr>
      <w:color w:val="800080" w:themeColor="followedHyperlink"/>
      <w:u w:val="single"/>
    </w:rPr>
  </w:style>
  <w:style w:type="character" w:styleId="CommentReference">
    <w:name w:val="annotation reference"/>
    <w:basedOn w:val="DefaultParagraphFont"/>
    <w:uiPriority w:val="99"/>
    <w:semiHidden/>
    <w:unhideWhenUsed/>
    <w:rsid w:val="00CE4B25"/>
    <w:rPr>
      <w:sz w:val="16"/>
      <w:szCs w:val="16"/>
    </w:rPr>
  </w:style>
  <w:style w:type="paragraph" w:styleId="CommentText">
    <w:name w:val="annotation text"/>
    <w:basedOn w:val="Normal"/>
    <w:link w:val="CommentTextChar"/>
    <w:uiPriority w:val="99"/>
    <w:semiHidden/>
    <w:unhideWhenUsed/>
    <w:rsid w:val="00CE4B25"/>
    <w:pPr>
      <w:spacing w:line="240" w:lineRule="auto"/>
    </w:pPr>
    <w:rPr>
      <w:sz w:val="20"/>
      <w:szCs w:val="20"/>
    </w:rPr>
  </w:style>
  <w:style w:type="character" w:customStyle="1" w:styleId="CommentTextChar">
    <w:name w:val="Comment Text Char"/>
    <w:basedOn w:val="DefaultParagraphFont"/>
    <w:link w:val="CommentText"/>
    <w:uiPriority w:val="99"/>
    <w:semiHidden/>
    <w:rsid w:val="00CE4B25"/>
    <w:rPr>
      <w:rFonts w:ascii="Arial"/>
      <w:sz w:val="20"/>
      <w:szCs w:val="20"/>
    </w:rPr>
  </w:style>
  <w:style w:type="paragraph" w:styleId="CommentSubject">
    <w:name w:val="annotation subject"/>
    <w:basedOn w:val="CommentText"/>
    <w:next w:val="CommentText"/>
    <w:link w:val="CommentSubjectChar"/>
    <w:uiPriority w:val="99"/>
    <w:semiHidden/>
    <w:unhideWhenUsed/>
    <w:rsid w:val="00CE4B25"/>
    <w:rPr>
      <w:b/>
      <w:bCs/>
    </w:rPr>
  </w:style>
  <w:style w:type="character" w:customStyle="1" w:styleId="CommentSubjectChar">
    <w:name w:val="Comment Subject Char"/>
    <w:basedOn w:val="CommentTextChar"/>
    <w:link w:val="CommentSubject"/>
    <w:uiPriority w:val="99"/>
    <w:semiHidden/>
    <w:rsid w:val="00CE4B25"/>
    <w:rPr>
      <w:rFonts w:asci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amazon.co.uk/Munchkin-Rubber-Safety-White-Reveals/dp/B000GUZC2A/ref=sxin_9_ac_d_rm?ac_md=0-0-cnViYmVyIGR1Y2s%3D-ac_d_rm&amp;cv_ct_cx=rubber+duck&amp;dchild=1&amp;keywords=rubber+duck&amp;pd_rd_i=B000GUZC2A&amp;pd_rd_r=8a669fdc-f652-4867-a97e-2982fd3e85ab&amp;pd_rd_w=WDLZm&amp;pd_rd_wg=OMM35&amp;pf_rd_p=0c799c14-fd2d-4652-a647-3581649b0ff7&amp;pf_rd_r=QYKNDYMH46HRX64YX1C1&amp;psc=1&amp;qid=1602066390&amp;sr=1-1-fe323411-17bb-433b-b2f8-c44f2e1370d4"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hop.hak5.org/products/usb-rubber-ducky-deluxe?variant=31762628378737"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hop.hak5.org/products/usb-rubber-ducky-deluxe?variant=353378649"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6</Pages>
  <Words>1582</Words>
  <Characters>9018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Reading</Company>
  <LinksUpToDate>false</LinksUpToDate>
  <CharactersWithSpaces>10579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Potter</dc:creator>
  <dc:description/>
  <cp:lastModifiedBy>Daniel Broomhead</cp:lastModifiedBy>
  <cp:revision>2</cp:revision>
  <cp:lastPrinted>2013-06-11T09:59:00Z</cp:lastPrinted>
  <dcterms:created xsi:type="dcterms:W3CDTF">2020-10-08T16:50:00Z</dcterms:created>
  <dcterms:modified xsi:type="dcterms:W3CDTF">2020-10-08T16:50:00Z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Reading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